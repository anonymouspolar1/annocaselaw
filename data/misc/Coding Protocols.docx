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E597" w14:textId="3DD98EC6" w:rsidR="002E0DC5" w:rsidRPr="002E0DC5" w:rsidRDefault="002E0DC5" w:rsidP="002E0DC5">
      <w:pPr>
        <w:jc w:val="center"/>
        <w:rPr>
          <w:b/>
          <w:bCs/>
        </w:rPr>
      </w:pPr>
      <w:r w:rsidRPr="002E0DC5">
        <w:rPr>
          <w:b/>
          <w:bCs/>
        </w:rPr>
        <w:t>Protocols for Annotating Cases</w:t>
      </w:r>
    </w:p>
    <w:p w14:paraId="1D93663A" w14:textId="0E5A4BD3" w:rsidR="002E0DC5" w:rsidRPr="002E0DC5" w:rsidRDefault="002E0DC5" w:rsidP="002E0DC5">
      <w:pPr>
        <w:jc w:val="center"/>
        <w:rPr>
          <w:b/>
          <w:bCs/>
        </w:rPr>
      </w:pPr>
      <w:r w:rsidRPr="002E0DC5">
        <w:rPr>
          <w:b/>
          <w:bCs/>
        </w:rPr>
        <w:t>Iteration #</w:t>
      </w:r>
      <w:r w:rsidR="00261E5D">
        <w:rPr>
          <w:b/>
          <w:bCs/>
        </w:rPr>
        <w:t>5</w:t>
      </w:r>
      <w:r w:rsidRPr="002E0DC5">
        <w:rPr>
          <w:b/>
          <w:bCs/>
        </w:rPr>
        <w:t xml:space="preserve">, </w:t>
      </w:r>
      <w:r w:rsidR="00E052F6">
        <w:rPr>
          <w:b/>
          <w:bCs/>
        </w:rPr>
        <w:t>1</w:t>
      </w:r>
      <w:r w:rsidR="00CE2A0A">
        <w:rPr>
          <w:b/>
          <w:bCs/>
        </w:rPr>
        <w:t>2</w:t>
      </w:r>
      <w:r w:rsidR="00E052F6">
        <w:rPr>
          <w:b/>
          <w:bCs/>
        </w:rPr>
        <w:t xml:space="preserve"> </w:t>
      </w:r>
      <w:r w:rsidR="00261E5D">
        <w:rPr>
          <w:b/>
          <w:bCs/>
        </w:rPr>
        <w:t xml:space="preserve">March </w:t>
      </w:r>
      <w:r w:rsidR="00E052F6">
        <w:rPr>
          <w:b/>
          <w:bCs/>
        </w:rPr>
        <w:t>2021</w:t>
      </w:r>
    </w:p>
    <w:p w14:paraId="67211BD5" w14:textId="5785F260" w:rsidR="002E0DC5" w:rsidRDefault="002E0DC5"/>
    <w:p w14:paraId="2C4DDAAA" w14:textId="36B65FE5" w:rsidR="000A5CAF" w:rsidRPr="00BD2AE7" w:rsidRDefault="00BD2AE7" w:rsidP="00BD2AE7">
      <w:pPr>
        <w:jc w:val="center"/>
        <w:rPr>
          <w:b/>
          <w:bCs/>
        </w:rPr>
      </w:pPr>
      <w:r w:rsidRPr="00BD2AE7">
        <w:rPr>
          <w:b/>
          <w:bCs/>
        </w:rPr>
        <w:t xml:space="preserve">Coding </w:t>
      </w:r>
      <w:r w:rsidR="00A97A0A">
        <w:rPr>
          <w:b/>
          <w:bCs/>
        </w:rPr>
        <w:t xml:space="preserve">Protocols </w:t>
      </w:r>
      <w:r w:rsidRPr="00BD2AE7">
        <w:rPr>
          <w:b/>
          <w:bCs/>
        </w:rPr>
        <w:t>for Iteration #</w:t>
      </w:r>
      <w:r w:rsidR="00A97A0A">
        <w:rPr>
          <w:b/>
          <w:bCs/>
        </w:rPr>
        <w:t>4</w:t>
      </w:r>
    </w:p>
    <w:p w14:paraId="6D16CDF4" w14:textId="094FB6AB" w:rsidR="00383D9F" w:rsidRDefault="002E0DC5">
      <w:r>
        <w:t xml:space="preserve">We will tag </w:t>
      </w:r>
      <w:r w:rsidR="005D1DCB">
        <w:t>six</w:t>
      </w:r>
      <w:r>
        <w:t xml:space="preserve"> </w:t>
      </w:r>
      <w:r w:rsidR="00383D9F">
        <w:t xml:space="preserve">types of text in the </w:t>
      </w:r>
      <w:proofErr w:type="gramStart"/>
      <w:r w:rsidR="00383D9F">
        <w:t>judgements</w:t>
      </w:r>
      <w:r w:rsidR="00A97A0A">
        <w:t>, and</w:t>
      </w:r>
      <w:proofErr w:type="gramEnd"/>
      <w:r w:rsidR="00A97A0A">
        <w:t xml:space="preserve"> add two elements.</w:t>
      </w:r>
    </w:p>
    <w:p w14:paraId="6ACF1A11" w14:textId="24C70C82" w:rsidR="007B60E9" w:rsidRDefault="00366FC7">
      <w:r>
        <w:rPr>
          <w:b/>
          <w:bCs/>
        </w:rPr>
        <w:t xml:space="preserve">#1 </w:t>
      </w:r>
      <w:r w:rsidR="00A70203" w:rsidRPr="00570156">
        <w:rPr>
          <w:b/>
          <w:bCs/>
        </w:rPr>
        <w:t>Facts</w:t>
      </w:r>
      <w:r w:rsidR="00A70203">
        <w:t>:</w:t>
      </w:r>
      <w:r w:rsidR="004F3435">
        <w:t xml:space="preserve"> </w:t>
      </w:r>
      <w:r w:rsidR="00A70203" w:rsidRPr="00570156">
        <w:rPr>
          <w:highlight w:val="yellow"/>
        </w:rPr>
        <w:t xml:space="preserve">these should be stated comprehensively </w:t>
      </w:r>
      <w:proofErr w:type="gramStart"/>
      <w:r w:rsidR="00A70203" w:rsidRPr="00570156">
        <w:rPr>
          <w:highlight w:val="yellow"/>
        </w:rPr>
        <w:t>early on in the</w:t>
      </w:r>
      <w:proofErr w:type="gramEnd"/>
      <w:r w:rsidR="00A70203" w:rsidRPr="00570156">
        <w:rPr>
          <w:highlight w:val="yellow"/>
        </w:rPr>
        <w:t xml:space="preserve"> judgement. </w:t>
      </w:r>
      <w:r w:rsidR="001A6E9B" w:rsidRPr="00570156">
        <w:rPr>
          <w:highlight w:val="yellow"/>
        </w:rPr>
        <w:t xml:space="preserve">Tag only text about </w:t>
      </w:r>
      <w:r w:rsidR="004F3435" w:rsidRPr="00570156">
        <w:rPr>
          <w:highlight w:val="yellow"/>
        </w:rPr>
        <w:t xml:space="preserve">facts that happened “in the world” </w:t>
      </w:r>
      <w:r w:rsidR="001A6E9B" w:rsidRPr="00570156">
        <w:rPr>
          <w:highlight w:val="yellow"/>
        </w:rPr>
        <w:t>before the litigation began (</w:t>
      </w:r>
      <w:proofErr w:type="spellStart"/>
      <w:proofErr w:type="gramStart"/>
      <w:r w:rsidR="001A6E9B" w:rsidRPr="00570156">
        <w:rPr>
          <w:highlight w:val="yellow"/>
        </w:rPr>
        <w:t>ie</w:t>
      </w:r>
      <w:proofErr w:type="spellEnd"/>
      <w:proofErr w:type="gramEnd"/>
      <w:r w:rsidR="001A6E9B" w:rsidRPr="00570156">
        <w:rPr>
          <w:highlight w:val="yellow"/>
        </w:rPr>
        <w:t xml:space="preserve"> the facts alleged to have </w:t>
      </w:r>
      <w:proofErr w:type="spellStart"/>
      <w:r w:rsidR="001A6E9B" w:rsidRPr="00570156">
        <w:rPr>
          <w:highlight w:val="yellow"/>
        </w:rPr>
        <w:t>give</w:t>
      </w:r>
      <w:proofErr w:type="spellEnd"/>
      <w:r w:rsidR="001A6E9B" w:rsidRPr="00570156">
        <w:rPr>
          <w:highlight w:val="yellow"/>
        </w:rPr>
        <w:t xml:space="preserve"> rise to the legal consequences in the plaintiff’s suit).</w:t>
      </w:r>
      <w:r w:rsidR="001A6E9B">
        <w:t xml:space="preserve"> </w:t>
      </w:r>
      <w:r w:rsidR="00570156">
        <w:t xml:space="preserve">Highlight these in </w:t>
      </w:r>
      <w:r w:rsidR="00570156" w:rsidRPr="00570156">
        <w:rPr>
          <w:highlight w:val="yellow"/>
        </w:rPr>
        <w:t>yellow</w:t>
      </w:r>
      <w:r w:rsidR="00570156">
        <w:t>.</w:t>
      </w:r>
      <w:r w:rsidR="009C316B">
        <w:t xml:space="preserve"> Include any assumed/conceded “facts” as we are interested in all assumed facts on which the reasoning is based. </w:t>
      </w:r>
    </w:p>
    <w:p w14:paraId="3D06B53D" w14:textId="637158F1" w:rsidR="001E7FE7" w:rsidRDefault="00366FC7">
      <w:pPr>
        <w:rPr>
          <w:highlight w:val="magenta"/>
        </w:rPr>
      </w:pPr>
      <w:r>
        <w:rPr>
          <w:b/>
          <w:bCs/>
        </w:rPr>
        <w:t xml:space="preserve">#2 </w:t>
      </w:r>
      <w:r w:rsidR="00570156">
        <w:rPr>
          <w:b/>
          <w:bCs/>
        </w:rPr>
        <w:t>Procedural history</w:t>
      </w:r>
      <w:r w:rsidR="00570156">
        <w:t xml:space="preserve">: </w:t>
      </w:r>
      <w:r w:rsidR="000873CB" w:rsidRPr="00366FC7">
        <w:rPr>
          <w:highlight w:val="magenta"/>
        </w:rPr>
        <w:t xml:space="preserve">highlight in pink statements about </w:t>
      </w:r>
      <w:r w:rsidR="003D2F36">
        <w:rPr>
          <w:highlight w:val="magenta"/>
        </w:rPr>
        <w:t>the pr</w:t>
      </w:r>
      <w:r w:rsidR="00BF6932">
        <w:rPr>
          <w:highlight w:val="magenta"/>
        </w:rPr>
        <w:t>ocedural status of the case (“this is an appeal ….”)</w:t>
      </w:r>
      <w:r w:rsidR="00696BB9">
        <w:rPr>
          <w:highlight w:val="magenta"/>
        </w:rPr>
        <w:t xml:space="preserve"> and (“plaintiff succeeded at first instance”)</w:t>
      </w:r>
      <w:r w:rsidR="00457AC7">
        <w:rPr>
          <w:highlight w:val="magenta"/>
        </w:rPr>
        <w:t xml:space="preserve"> and what standard of review is applied (“</w:t>
      </w:r>
      <w:r w:rsidR="00783DDA">
        <w:rPr>
          <w:highlight w:val="magenta"/>
        </w:rPr>
        <w:t>de novo” vs “review</w:t>
      </w:r>
      <w:proofErr w:type="gramStart"/>
      <w:r w:rsidR="00783DDA">
        <w:rPr>
          <w:highlight w:val="magenta"/>
        </w:rPr>
        <w:t>”)</w:t>
      </w:r>
      <w:r w:rsidR="00BF6932">
        <w:rPr>
          <w:highlight w:val="magenta"/>
        </w:rPr>
        <w:t xml:space="preserve"> </w:t>
      </w:r>
      <w:r w:rsidR="00696BB9">
        <w:rPr>
          <w:highlight w:val="magenta"/>
        </w:rPr>
        <w:t xml:space="preserve"> </w:t>
      </w:r>
      <w:r w:rsidR="00783DDA">
        <w:rPr>
          <w:highlight w:val="magenta"/>
        </w:rPr>
        <w:t>etc</w:t>
      </w:r>
      <w:proofErr w:type="gramEnd"/>
      <w:r w:rsidR="00BB0C99">
        <w:rPr>
          <w:highlight w:val="magenta"/>
        </w:rPr>
        <w:t>, and (where available) what the lower court’s reasons for its decision were</w:t>
      </w:r>
      <w:r w:rsidR="00783DDA">
        <w:rPr>
          <w:highlight w:val="magenta"/>
        </w:rPr>
        <w:t>.</w:t>
      </w:r>
    </w:p>
    <w:p w14:paraId="305A5DD5" w14:textId="276DC47F" w:rsidR="006F0998" w:rsidRDefault="006F0998">
      <w:r>
        <w:t xml:space="preserve">Turning to the actual decision in the case, we will focus on </w:t>
      </w:r>
      <w:r w:rsidR="001E7FE7">
        <w:t xml:space="preserve">three </w:t>
      </w:r>
      <w:r w:rsidRPr="006F0998">
        <w:rPr>
          <w:i/>
          <w:iCs/>
        </w:rPr>
        <w:t>specific</w:t>
      </w:r>
      <w:r>
        <w:t xml:space="preserve"> aspects:</w:t>
      </w:r>
    </w:p>
    <w:p w14:paraId="3DC4E287" w14:textId="1F00E38B" w:rsidR="007373BB" w:rsidRPr="001574B9" w:rsidRDefault="00366FC7">
      <w:r>
        <w:rPr>
          <w:b/>
          <w:bCs/>
        </w:rPr>
        <w:t>#</w:t>
      </w:r>
      <w:r w:rsidR="00CB6840">
        <w:rPr>
          <w:b/>
          <w:bCs/>
        </w:rPr>
        <w:t>3</w:t>
      </w:r>
      <w:r>
        <w:rPr>
          <w:b/>
          <w:bCs/>
        </w:rPr>
        <w:t xml:space="preserve"> </w:t>
      </w:r>
      <w:r w:rsidR="007373BB" w:rsidRPr="00366FC7">
        <w:rPr>
          <w:b/>
          <w:bCs/>
        </w:rPr>
        <w:t>Application of law to facts</w:t>
      </w:r>
      <w:r w:rsidR="001574B9">
        <w:t xml:space="preserve">: </w:t>
      </w:r>
      <w:r w:rsidR="001574B9" w:rsidRPr="00C73680">
        <w:rPr>
          <w:highlight w:val="green"/>
        </w:rPr>
        <w:t xml:space="preserve">highlight in green the minimum necessary statements of the application of law to the facts to get the court to the decision. </w:t>
      </w:r>
      <w:r w:rsidR="00C73680" w:rsidRPr="00C73680">
        <w:rPr>
          <w:highlight w:val="green"/>
        </w:rPr>
        <w:t>(Exclude discussion of points which are not necessary to the conclusion).</w:t>
      </w:r>
      <w:r w:rsidR="004C1191">
        <w:t xml:space="preserve"> </w:t>
      </w:r>
      <w:r w:rsidR="00013AA6">
        <w:rPr>
          <w:i/>
          <w:iCs/>
        </w:rPr>
        <w:t>Include contextual statements from the text that help to explain the application of the law to the facts</w:t>
      </w:r>
      <w:r w:rsidR="0069731E">
        <w:rPr>
          <w:i/>
          <w:iCs/>
        </w:rPr>
        <w:t>. Include “judicial cues” for application of the law</w:t>
      </w:r>
      <w:r w:rsidR="00F332FF">
        <w:rPr>
          <w:i/>
          <w:iCs/>
        </w:rPr>
        <w:t>.</w:t>
      </w:r>
      <w:r w:rsidR="00C73680">
        <w:t xml:space="preserve"> </w:t>
      </w:r>
    </w:p>
    <w:p w14:paraId="6124EECF" w14:textId="49BEE4BE" w:rsidR="00B25D52" w:rsidRDefault="00C73680" w:rsidP="00E23563">
      <w:r w:rsidRPr="00C73680">
        <w:rPr>
          <w:b/>
          <w:bCs/>
        </w:rPr>
        <w:t>#</w:t>
      </w:r>
      <w:r w:rsidR="00CB6840">
        <w:rPr>
          <w:b/>
          <w:bCs/>
        </w:rPr>
        <w:t>4</w:t>
      </w:r>
      <w:r w:rsidRPr="00C73680">
        <w:rPr>
          <w:b/>
          <w:bCs/>
        </w:rPr>
        <w:t xml:space="preserve"> </w:t>
      </w:r>
      <w:r w:rsidR="007373BB" w:rsidRPr="00C73680">
        <w:rPr>
          <w:b/>
          <w:bCs/>
        </w:rPr>
        <w:t>Relevant precedents</w:t>
      </w:r>
      <w:r w:rsidR="007373BB">
        <w:t xml:space="preserve"> –</w:t>
      </w:r>
      <w:r>
        <w:t xml:space="preserve"> </w:t>
      </w:r>
      <w:r w:rsidRPr="000F18D2">
        <w:rPr>
          <w:highlight w:val="cyan"/>
        </w:rPr>
        <w:t>highlight in blue the names of rele</w:t>
      </w:r>
      <w:r w:rsidR="007A6DC3">
        <w:rPr>
          <w:highlight w:val="cyan"/>
        </w:rPr>
        <w:t>v</w:t>
      </w:r>
      <w:r w:rsidRPr="000F18D2">
        <w:rPr>
          <w:highlight w:val="cyan"/>
        </w:rPr>
        <w:t xml:space="preserve">ant </w:t>
      </w:r>
      <w:r w:rsidR="000F18D2" w:rsidRPr="000F18D2">
        <w:rPr>
          <w:highlight w:val="cyan"/>
        </w:rPr>
        <w:t>prior cases (</w:t>
      </w:r>
      <w:r w:rsidR="007373BB" w:rsidRPr="000F18D2">
        <w:rPr>
          <w:highlight w:val="cyan"/>
        </w:rPr>
        <w:t>precedents</w:t>
      </w:r>
      <w:r w:rsidR="000F18D2" w:rsidRPr="000F18D2">
        <w:rPr>
          <w:highlight w:val="cyan"/>
        </w:rPr>
        <w:t>)</w:t>
      </w:r>
      <w:r w:rsidR="007373BB" w:rsidRPr="000F18D2">
        <w:rPr>
          <w:highlight w:val="cyan"/>
        </w:rPr>
        <w:t xml:space="preserve"> referred to which are salient </w:t>
      </w:r>
      <w:r w:rsidR="007373BB" w:rsidRPr="000F18D2">
        <w:rPr>
          <w:i/>
          <w:iCs/>
          <w:highlight w:val="cyan"/>
        </w:rPr>
        <w:t>for the application of law to facts in this case</w:t>
      </w:r>
      <w:r w:rsidR="000F18D2" w:rsidRPr="000F18D2">
        <w:rPr>
          <w:highlight w:val="cyan"/>
        </w:rPr>
        <w:t>. The scope of this will be driven by the scope of what is tagged in green as “application of law to the facts”.</w:t>
      </w:r>
      <w:r w:rsidR="000F18D2">
        <w:t xml:space="preserve"> </w:t>
      </w:r>
      <w:r w:rsidR="00DF2A6C">
        <w:t>Include the citation information (court, year, law report)</w:t>
      </w:r>
      <w:r w:rsidR="00BB0C99">
        <w:t>.</w:t>
      </w:r>
      <w:r w:rsidR="00DF2A6C">
        <w:t xml:space="preserve"> </w:t>
      </w:r>
      <w:r w:rsidR="000F18D2">
        <w:t xml:space="preserve"> This </w:t>
      </w:r>
      <w:r w:rsidR="00BB0C99">
        <w:t xml:space="preserve">annotation </w:t>
      </w:r>
      <w:r w:rsidR="000F18D2">
        <w:t xml:space="preserve">can exclude cases cited </w:t>
      </w:r>
      <w:r w:rsidR="007373BB">
        <w:t>by way of background, or in relation to issues which are not determinative</w:t>
      </w:r>
      <w:r w:rsidR="00A33537">
        <w:t xml:space="preserve">. </w:t>
      </w:r>
      <w:r w:rsidR="005D70D6">
        <w:t xml:space="preserve">Please also include </w:t>
      </w:r>
      <w:r w:rsidR="00A23D78">
        <w:t>relevant pieces of legislation</w:t>
      </w:r>
      <w:r w:rsidR="00552705">
        <w:t>, including section</w:t>
      </w:r>
      <w:r w:rsidR="00606A83">
        <w:t xml:space="preserve"> numbers.</w:t>
      </w:r>
      <w:r w:rsidR="001D28D9">
        <w:t xml:space="preserve"> (But no need to highlight statutory text)</w:t>
      </w:r>
      <w:r w:rsidR="00A23D78">
        <w:t xml:space="preserve"> </w:t>
      </w:r>
    </w:p>
    <w:p w14:paraId="376FEF01" w14:textId="7B945EB1" w:rsidR="001E7FE7" w:rsidRPr="001E7FE7" w:rsidRDefault="00B25D52" w:rsidP="00B4408E">
      <w:r w:rsidRPr="00B25D52">
        <w:rPr>
          <w:b/>
          <w:bCs/>
        </w:rPr>
        <w:t>#</w:t>
      </w:r>
      <w:r w:rsidR="00CB6840">
        <w:rPr>
          <w:b/>
          <w:bCs/>
        </w:rPr>
        <w:t>5</w:t>
      </w:r>
      <w:r w:rsidRPr="00B25D52">
        <w:rPr>
          <w:b/>
          <w:bCs/>
        </w:rPr>
        <w:t xml:space="preserve"> </w:t>
      </w:r>
      <w:r w:rsidR="001E7FE7">
        <w:rPr>
          <w:b/>
          <w:bCs/>
        </w:rPr>
        <w:t xml:space="preserve">Outcome: </w:t>
      </w:r>
      <w:r w:rsidR="001E7FE7" w:rsidRPr="006B38F1">
        <w:rPr>
          <w:highlight w:val="red"/>
        </w:rPr>
        <w:t xml:space="preserve">highlight in red at the end the </w:t>
      </w:r>
      <w:r w:rsidR="006B38F1" w:rsidRPr="006B38F1">
        <w:rPr>
          <w:highlight w:val="red"/>
        </w:rPr>
        <w:t xml:space="preserve">court’s statement of the outcome (“I find for the </w:t>
      </w:r>
      <w:proofErr w:type="gramStart"/>
      <w:r w:rsidR="006B38F1" w:rsidRPr="006B38F1">
        <w:rPr>
          <w:highlight w:val="red"/>
        </w:rPr>
        <w:t>defendant..</w:t>
      </w:r>
      <w:proofErr w:type="gramEnd"/>
      <w:r w:rsidR="006B38F1" w:rsidRPr="006B38F1">
        <w:rPr>
          <w:highlight w:val="red"/>
        </w:rPr>
        <w:t>”)</w:t>
      </w:r>
      <w:r w:rsidR="002B53F8">
        <w:t xml:space="preserve"> Fine to highlight multiple times if it appears more than once. </w:t>
      </w:r>
    </w:p>
    <w:p w14:paraId="55699E97" w14:textId="5A677571" w:rsidR="006B38F1" w:rsidRDefault="006B38F1" w:rsidP="00B4408E">
      <w:r>
        <w:t>In addition, we will also code a seventh factor, once we have completed the breakdown of rules of the restatement:</w:t>
      </w:r>
    </w:p>
    <w:p w14:paraId="77AD8C65" w14:textId="05FC5F4E" w:rsidR="00F147F2" w:rsidRPr="00F147F2" w:rsidRDefault="00F147F2" w:rsidP="00B4408E">
      <w:r w:rsidRPr="00F147F2">
        <w:rPr>
          <w:b/>
          <w:bCs/>
        </w:rPr>
        <w:t>#</w:t>
      </w:r>
      <w:r w:rsidR="00CB6840">
        <w:rPr>
          <w:b/>
          <w:bCs/>
        </w:rPr>
        <w:t>6</w:t>
      </w:r>
      <w:r w:rsidRPr="00F147F2">
        <w:rPr>
          <w:b/>
          <w:bCs/>
        </w:rPr>
        <w:t xml:space="preserve"> Plain </w:t>
      </w:r>
      <w:r>
        <w:rPr>
          <w:b/>
          <w:bCs/>
        </w:rPr>
        <w:t xml:space="preserve">English </w:t>
      </w:r>
      <w:r w:rsidRPr="00F147F2">
        <w:rPr>
          <w:b/>
          <w:bCs/>
        </w:rPr>
        <w:t>summary</w:t>
      </w:r>
      <w:r>
        <w:rPr>
          <w:b/>
          <w:bCs/>
        </w:rPr>
        <w:t xml:space="preserve"> </w:t>
      </w:r>
      <w:r>
        <w:t xml:space="preserve">– account in plain English of what happened in the case. </w:t>
      </w:r>
    </w:p>
    <w:p w14:paraId="696942D3" w14:textId="28BC5743" w:rsidR="007A6DC3" w:rsidRDefault="006B38F1" w:rsidP="00B4408E">
      <w:r>
        <w:rPr>
          <w:b/>
          <w:bCs/>
        </w:rPr>
        <w:t>#</w:t>
      </w:r>
      <w:r w:rsidR="00CB6840">
        <w:rPr>
          <w:b/>
          <w:bCs/>
        </w:rPr>
        <w:t>7</w:t>
      </w:r>
      <w:r>
        <w:rPr>
          <w:b/>
          <w:bCs/>
        </w:rPr>
        <w:t xml:space="preserve"> Restatement</w:t>
      </w:r>
      <w:r>
        <w:t xml:space="preserve">: indicate which rule(s) of the Restatement of Torts are applicable to the decision in the case. </w:t>
      </w:r>
      <w:r w:rsidR="000E703A">
        <w:t xml:space="preserve">This will be based on a comparison of a table of Restatement provisions and our reading of the case. </w:t>
      </w:r>
    </w:p>
    <w:p w14:paraId="5C6C77D6" w14:textId="77777777" w:rsidR="007A6DC3" w:rsidRDefault="007A6DC3">
      <w:r>
        <w:br w:type="page"/>
      </w:r>
    </w:p>
    <w:p w14:paraId="5AF29EA0" w14:textId="0758DC0F" w:rsidR="006B38F1" w:rsidRDefault="007A6DC3" w:rsidP="00136D88">
      <w:pPr>
        <w:jc w:val="center"/>
        <w:rPr>
          <w:b/>
          <w:u w:val="single"/>
        </w:rPr>
      </w:pPr>
      <w:r>
        <w:rPr>
          <w:b/>
          <w:u w:val="single"/>
        </w:rPr>
        <w:lastRenderedPageBreak/>
        <w:t>Additional Protocols Agreed During RA Meetings</w:t>
      </w:r>
    </w:p>
    <w:p w14:paraId="13B30DF0" w14:textId="6C0BB1CA" w:rsidR="00192F1E" w:rsidRPr="00192F1E" w:rsidRDefault="007A6DC3" w:rsidP="00192F1E">
      <w:pPr>
        <w:pStyle w:val="ListParagraph"/>
        <w:numPr>
          <w:ilvl w:val="0"/>
          <w:numId w:val="7"/>
        </w:numPr>
        <w:spacing w:before="240"/>
        <w:rPr>
          <w:b/>
          <w:u w:val="single"/>
        </w:rPr>
      </w:pPr>
      <w:r>
        <w:t xml:space="preserve">Our focus is on the following elements of tort law: </w:t>
      </w:r>
      <w:r w:rsidRPr="007A6DC3">
        <w:rPr>
          <w:b/>
        </w:rPr>
        <w:t>existence</w:t>
      </w:r>
      <w:r w:rsidR="00136D88">
        <w:rPr>
          <w:b/>
        </w:rPr>
        <w:t>/</w:t>
      </w:r>
      <w:r w:rsidRPr="007A6DC3">
        <w:rPr>
          <w:b/>
        </w:rPr>
        <w:t>scope of duty</w:t>
      </w:r>
      <w:r w:rsidR="001809F6">
        <w:t xml:space="preserve">, </w:t>
      </w:r>
      <w:r w:rsidRPr="007A6DC3">
        <w:rPr>
          <w:b/>
        </w:rPr>
        <w:t>breach of duty</w:t>
      </w:r>
      <w:r>
        <w:t xml:space="preserve"> (i.e., whether the defendant was negligent)</w:t>
      </w:r>
      <w:r w:rsidR="001809F6">
        <w:t xml:space="preserve">, and the </w:t>
      </w:r>
      <w:r w:rsidR="001809F6" w:rsidRPr="001809F6">
        <w:rPr>
          <w:b/>
        </w:rPr>
        <w:t>existence of contributory negligence</w:t>
      </w:r>
      <w:r w:rsidR="001809F6">
        <w:t xml:space="preserve"> (i.e., whether the claimant was negligent) </w:t>
      </w:r>
      <w:r>
        <w:t>(the ‘</w:t>
      </w:r>
      <w:r w:rsidRPr="007A6DC3">
        <w:rPr>
          <w:b/>
        </w:rPr>
        <w:t>Relevant</w:t>
      </w:r>
      <w:r>
        <w:t xml:space="preserve"> </w:t>
      </w:r>
      <w:r w:rsidRPr="007A6DC3">
        <w:rPr>
          <w:b/>
        </w:rPr>
        <w:t>Issues</w:t>
      </w:r>
      <w:r w:rsidRPr="007A6DC3">
        <w:t>’</w:t>
      </w:r>
      <w:r>
        <w:t>).</w:t>
      </w:r>
      <w:r>
        <w:rPr>
          <w:rStyle w:val="FootnoteReference"/>
        </w:rPr>
        <w:footnoteReference w:id="2"/>
      </w:r>
    </w:p>
    <w:p w14:paraId="0EC5F401" w14:textId="77777777" w:rsidR="00192F1E" w:rsidRPr="00192F1E" w:rsidRDefault="00192F1E" w:rsidP="00192F1E">
      <w:pPr>
        <w:pStyle w:val="ListParagraph"/>
        <w:spacing w:before="240"/>
        <w:rPr>
          <w:b/>
          <w:u w:val="single"/>
        </w:rPr>
      </w:pPr>
    </w:p>
    <w:p w14:paraId="3F793F14" w14:textId="45A88BC8" w:rsidR="007A6DC3" w:rsidRDefault="007A6DC3" w:rsidP="00192F1E">
      <w:pPr>
        <w:pStyle w:val="ListParagraph"/>
        <w:numPr>
          <w:ilvl w:val="0"/>
          <w:numId w:val="7"/>
        </w:numPr>
        <w:spacing w:before="240"/>
      </w:pPr>
      <w:r>
        <w:t>Pink and green highlights should only relate to the Relevant Issues. For example, if the appeal concerns (</w:t>
      </w:r>
      <w:proofErr w:type="spellStart"/>
      <w:r>
        <w:t>i</w:t>
      </w:r>
      <w:proofErr w:type="spellEnd"/>
      <w:r>
        <w:t>) whether there was a duty; (ii)</w:t>
      </w:r>
      <w:r w:rsidR="00EE6728">
        <w:t xml:space="preserve"> matters of causation</w:t>
      </w:r>
      <w:r>
        <w:t>; and (iii) damages, we</w:t>
      </w:r>
      <w:r w:rsidR="00192F1E">
        <w:t xml:space="preserve"> should</w:t>
      </w:r>
      <w:r>
        <w:t xml:space="preserve"> only highlight the procedural facts and </w:t>
      </w:r>
      <w:r w:rsidR="00192F1E">
        <w:t xml:space="preserve">any applications of the law to the case which relate to issue </w:t>
      </w:r>
      <w:r>
        <w:t>(</w:t>
      </w:r>
      <w:proofErr w:type="spellStart"/>
      <w:r>
        <w:t>i</w:t>
      </w:r>
      <w:proofErr w:type="spellEnd"/>
      <w:r>
        <w:t>).</w:t>
      </w:r>
      <w:r>
        <w:rPr>
          <w:rStyle w:val="FootnoteReference"/>
        </w:rPr>
        <w:footnoteReference w:id="3"/>
      </w:r>
    </w:p>
    <w:p w14:paraId="243F929E" w14:textId="57A54AA3" w:rsidR="00EE6728" w:rsidRDefault="00EE6728" w:rsidP="00192F1E">
      <w:pPr>
        <w:pStyle w:val="ListParagraph"/>
        <w:numPr>
          <w:ilvl w:val="1"/>
          <w:numId w:val="7"/>
        </w:numPr>
        <w:spacing w:before="240"/>
      </w:pPr>
      <w:r>
        <w:t>Moreover, if the case primarily concerns issues (ii) and (iii), but issue (</w:t>
      </w:r>
      <w:proofErr w:type="spellStart"/>
      <w:r>
        <w:t>i</w:t>
      </w:r>
      <w:proofErr w:type="spellEnd"/>
      <w:r>
        <w:t xml:space="preserve">) is mentioned </w:t>
      </w:r>
      <w:r w:rsidR="00192F1E">
        <w:t>very briefly (</w:t>
      </w:r>
      <w:r w:rsidR="00136D88">
        <w:t>and</w:t>
      </w:r>
      <w:r w:rsidR="00192F1E">
        <w:t xml:space="preserve"> what is mentioned would be useful to our model)</w:t>
      </w:r>
      <w:r>
        <w:t>, annotate the case anyway, but mark it in the tagging sheet as a ‘</w:t>
      </w:r>
      <w:r w:rsidRPr="00EE6728">
        <w:rPr>
          <w:b/>
        </w:rPr>
        <w:t>Marginal case</w:t>
      </w:r>
      <w:r>
        <w:t xml:space="preserve">’ and add a comment to explain why you have marked it </w:t>
      </w:r>
      <w:r w:rsidR="00192F1E">
        <w:t xml:space="preserve">as </w:t>
      </w:r>
      <w:r>
        <w:t>such.</w:t>
      </w:r>
      <w:r>
        <w:rPr>
          <w:rStyle w:val="FootnoteReference"/>
        </w:rPr>
        <w:footnoteReference w:id="4"/>
      </w:r>
      <w:r>
        <w:t xml:space="preserve"> </w:t>
      </w:r>
    </w:p>
    <w:p w14:paraId="5B2E70A6" w14:textId="77777777" w:rsidR="00192F1E" w:rsidRDefault="00192F1E" w:rsidP="00192F1E">
      <w:pPr>
        <w:pStyle w:val="ListParagraph"/>
        <w:spacing w:before="240"/>
        <w:ind w:left="1440"/>
      </w:pPr>
    </w:p>
    <w:p w14:paraId="14AC5C0D" w14:textId="4F09ADE8" w:rsidR="001809F6" w:rsidRDefault="001809F6" w:rsidP="00192F1E">
      <w:pPr>
        <w:pStyle w:val="ListParagraph"/>
        <w:numPr>
          <w:ilvl w:val="0"/>
          <w:numId w:val="7"/>
        </w:numPr>
        <w:spacing w:before="240"/>
      </w:pPr>
      <w:r>
        <w:t>Contributory negligence:</w:t>
      </w:r>
      <w:r w:rsidRPr="001809F6">
        <w:rPr>
          <w:rStyle w:val="FootnoteReference"/>
        </w:rPr>
        <w:t xml:space="preserve"> </w:t>
      </w:r>
      <w:r>
        <w:rPr>
          <w:rStyle w:val="FootnoteReference"/>
        </w:rPr>
        <w:footnoteReference w:id="5"/>
      </w:r>
    </w:p>
    <w:p w14:paraId="30E1B4B2" w14:textId="6FF5DE8D" w:rsidR="001809F6" w:rsidRDefault="001809F6" w:rsidP="00192F1E">
      <w:pPr>
        <w:pStyle w:val="ListParagraph"/>
        <w:numPr>
          <w:ilvl w:val="1"/>
          <w:numId w:val="7"/>
        </w:numPr>
        <w:spacing w:before="240"/>
      </w:pPr>
      <w:r>
        <w:t xml:space="preserve">We are interested in whether the court </w:t>
      </w:r>
      <w:r w:rsidR="00192F1E">
        <w:t>finds</w:t>
      </w:r>
      <w:r>
        <w:t xml:space="preserve"> the claimant to be guilty of contributory negligence. However, if the court goes on to discuss whether the claimant’s contributory negligence </w:t>
      </w:r>
      <w:r>
        <w:rPr>
          <w:i/>
        </w:rPr>
        <w:t xml:space="preserve">caused </w:t>
      </w:r>
      <w:r>
        <w:t>his/her injury, then this does not need to be highlighted.</w:t>
      </w:r>
    </w:p>
    <w:p w14:paraId="4F1FC44E" w14:textId="71477C1C" w:rsidR="001809F6" w:rsidRDefault="001809F6" w:rsidP="00192F1E">
      <w:pPr>
        <w:pStyle w:val="ListParagraph"/>
        <w:numPr>
          <w:ilvl w:val="1"/>
          <w:numId w:val="7"/>
        </w:numPr>
        <w:spacing w:before="240"/>
      </w:pPr>
      <w:r>
        <w:t xml:space="preserve">Similarly, we can highlight by what percentage the court finds the claimant to </w:t>
      </w:r>
      <w:r w:rsidR="00192F1E">
        <w:t>have contributed to his/her injury</w:t>
      </w:r>
      <w:r>
        <w:t>, but we do not need to highlight any discussion of damage reduction on account of the claimant’s negligence.</w:t>
      </w:r>
    </w:p>
    <w:p w14:paraId="4E919854" w14:textId="77777777" w:rsidR="00192F1E" w:rsidRDefault="00192F1E" w:rsidP="00192F1E">
      <w:pPr>
        <w:pStyle w:val="ListParagraph"/>
        <w:spacing w:before="240"/>
        <w:ind w:left="1440"/>
      </w:pPr>
    </w:p>
    <w:p w14:paraId="5225F00C" w14:textId="77777777" w:rsidR="00136D88" w:rsidRDefault="00136D88" w:rsidP="00192F1E">
      <w:pPr>
        <w:pStyle w:val="ListParagraph"/>
        <w:numPr>
          <w:ilvl w:val="0"/>
          <w:numId w:val="7"/>
        </w:numPr>
        <w:spacing w:before="240"/>
      </w:pPr>
      <w:r>
        <w:t>Special liability rules:</w:t>
      </w:r>
    </w:p>
    <w:p w14:paraId="31A78A4C" w14:textId="29D9BA22" w:rsidR="00136D88" w:rsidRDefault="001809F6" w:rsidP="00136D88">
      <w:pPr>
        <w:pStyle w:val="ListParagraph"/>
        <w:numPr>
          <w:ilvl w:val="1"/>
          <w:numId w:val="7"/>
        </w:numPr>
        <w:spacing w:before="240"/>
      </w:pPr>
      <w:r>
        <w:t>Where a case concerns occupiers’ liability, employer’s liability</w:t>
      </w:r>
      <w:r w:rsidR="00192F1E">
        <w:t xml:space="preserve">, </w:t>
      </w:r>
      <w:r>
        <w:t xml:space="preserve">strict liability, or other special rules governing liability, the discussions relating to these issues need only be highlighted if they are generalizable to common law negligence. </w:t>
      </w:r>
      <w:r w:rsidR="00136D88">
        <w:t>For example:</w:t>
      </w:r>
    </w:p>
    <w:p w14:paraId="3075C44B" w14:textId="75F05557" w:rsidR="00136D88" w:rsidRDefault="00136D88" w:rsidP="00136D88">
      <w:pPr>
        <w:pStyle w:val="ListParagraph"/>
        <w:numPr>
          <w:ilvl w:val="2"/>
          <w:numId w:val="7"/>
        </w:numPr>
        <w:spacing w:before="240"/>
      </w:pPr>
      <w:r>
        <w:t>I</w:t>
      </w:r>
      <w:r w:rsidR="001809F6">
        <w:t xml:space="preserve">f the case exclusively concerns an employee’s attempt to claim under the </w:t>
      </w:r>
      <w:r w:rsidR="00192F1E">
        <w:t xml:space="preserve">New Mexican </w:t>
      </w:r>
      <w:r w:rsidR="001809F6" w:rsidRPr="001809F6">
        <w:t>Workers' Compensation Act</w:t>
      </w:r>
      <w:r w:rsidR="001809F6">
        <w:t xml:space="preserve">, then this should not be highlighted. </w:t>
      </w:r>
    </w:p>
    <w:p w14:paraId="28FABEF0" w14:textId="77777777" w:rsidR="00136D88" w:rsidRDefault="001809F6" w:rsidP="00136D88">
      <w:pPr>
        <w:pStyle w:val="ListParagraph"/>
        <w:numPr>
          <w:ilvl w:val="2"/>
          <w:numId w:val="7"/>
        </w:numPr>
        <w:spacing w:before="240"/>
      </w:pPr>
      <w:r>
        <w:t xml:space="preserve">If, however, </w:t>
      </w:r>
      <w:r w:rsidR="00192F1E">
        <w:t xml:space="preserve">the case </w:t>
      </w:r>
      <w:r>
        <w:t>discusses an occupier’s duty of care to visitors</w:t>
      </w:r>
      <w:r w:rsidR="00192F1E">
        <w:t xml:space="preserve"> and does so</w:t>
      </w:r>
      <w:r>
        <w:t xml:space="preserve"> in general</w:t>
      </w:r>
      <w:r w:rsidR="00192F1E">
        <w:t xml:space="preserve"> tort law of negligence terms, </w:t>
      </w:r>
      <w:r>
        <w:t>this should be highlighted</w:t>
      </w:r>
      <w:r w:rsidR="00192F1E">
        <w:t xml:space="preserve"> (even if the case refers to some specific rules under the Restatement</w:t>
      </w:r>
      <w:r w:rsidR="00136D88">
        <w:t>).</w:t>
      </w:r>
    </w:p>
    <w:p w14:paraId="18593AC1" w14:textId="385BC8C3" w:rsidR="001809F6" w:rsidRDefault="001809F6" w:rsidP="00136D88">
      <w:pPr>
        <w:pStyle w:val="ListParagraph"/>
        <w:numPr>
          <w:ilvl w:val="1"/>
          <w:numId w:val="7"/>
        </w:numPr>
        <w:spacing w:before="240"/>
      </w:pPr>
      <w:r>
        <w:t>In the case</w:t>
      </w:r>
      <w:r w:rsidR="00136D88">
        <w:t xml:space="preserve"> (b)</w:t>
      </w:r>
      <w:r>
        <w:t xml:space="preserve">, </w:t>
      </w:r>
      <w:r w:rsidR="00136D88">
        <w:t>we should mark the</w:t>
      </w:r>
      <w:r>
        <w:t xml:space="preserve"> </w:t>
      </w:r>
      <w:r w:rsidR="00136D88">
        <w:t xml:space="preserve">column </w:t>
      </w:r>
      <w:r>
        <w:t>‘</w:t>
      </w:r>
      <w:r w:rsidRPr="00136D88">
        <w:rPr>
          <w:b/>
        </w:rPr>
        <w:t>Potentially other sections of the Restatement relevant</w:t>
      </w:r>
      <w:r w:rsidRPr="001809F6">
        <w:t>’</w:t>
      </w:r>
      <w:r>
        <w:t xml:space="preserve"> in the </w:t>
      </w:r>
      <w:r w:rsidR="00EE6728">
        <w:t>tagging sheet.</w:t>
      </w:r>
      <w:r w:rsidR="00EE6728">
        <w:rPr>
          <w:rStyle w:val="FootnoteReference"/>
        </w:rPr>
        <w:footnoteReference w:id="6"/>
      </w:r>
    </w:p>
    <w:p w14:paraId="02481903" w14:textId="77777777" w:rsidR="00136D88" w:rsidRDefault="00136D88" w:rsidP="00136D88">
      <w:pPr>
        <w:pStyle w:val="ListParagraph"/>
        <w:spacing w:before="240"/>
        <w:ind w:left="1440"/>
      </w:pPr>
    </w:p>
    <w:p w14:paraId="3BF5AB14" w14:textId="77777777" w:rsidR="00136D88" w:rsidRDefault="00136D88" w:rsidP="00136D88">
      <w:pPr>
        <w:pStyle w:val="ListParagraph"/>
        <w:numPr>
          <w:ilvl w:val="0"/>
          <w:numId w:val="7"/>
        </w:numPr>
        <w:spacing w:before="240"/>
      </w:pPr>
      <w:r>
        <w:t>If the claim is against a state entity, and the discussion of the court merely concerns whether that state entity is immune from liability under the Tort Claims Act, this should not be highlighted.</w:t>
      </w:r>
      <w:r>
        <w:rPr>
          <w:rStyle w:val="FootnoteReference"/>
        </w:rPr>
        <w:footnoteReference w:id="7"/>
      </w:r>
    </w:p>
    <w:p w14:paraId="6E1F25AF" w14:textId="77777777" w:rsidR="00136D88" w:rsidRDefault="00136D88" w:rsidP="00136D88">
      <w:pPr>
        <w:pStyle w:val="ListParagraph"/>
        <w:spacing w:before="240"/>
      </w:pPr>
    </w:p>
    <w:p w14:paraId="2A12C546" w14:textId="77777777" w:rsidR="00136D88" w:rsidRDefault="00136D88" w:rsidP="00136D88">
      <w:pPr>
        <w:pStyle w:val="ListParagraph"/>
        <w:numPr>
          <w:ilvl w:val="0"/>
          <w:numId w:val="7"/>
        </w:numPr>
        <w:spacing w:before="240"/>
      </w:pPr>
      <w:r>
        <w:t>We do not highlight the cases related to the standard of review.</w:t>
      </w:r>
      <w:r>
        <w:rPr>
          <w:rStyle w:val="FootnoteReference"/>
        </w:rPr>
        <w:footnoteReference w:id="8"/>
      </w:r>
    </w:p>
    <w:p w14:paraId="1FACD945" w14:textId="77777777" w:rsidR="00136D88" w:rsidRDefault="00136D88" w:rsidP="00136D88">
      <w:pPr>
        <w:pStyle w:val="ListParagraph"/>
      </w:pPr>
    </w:p>
    <w:p w14:paraId="05050748" w14:textId="0349E0C1" w:rsidR="00192F1E" w:rsidRDefault="00192F1E" w:rsidP="00192F1E">
      <w:pPr>
        <w:pStyle w:val="ListParagraph"/>
        <w:numPr>
          <w:ilvl w:val="0"/>
          <w:numId w:val="7"/>
        </w:numPr>
        <w:spacing w:before="240"/>
      </w:pPr>
      <w:r>
        <w:t>If the court makes it clear that through its judgment it is making ‘new law’, mark the ‘</w:t>
      </w:r>
      <w:r>
        <w:rPr>
          <w:b/>
        </w:rPr>
        <w:t xml:space="preserve">Makes new </w:t>
      </w:r>
      <w:r w:rsidRPr="00192F1E">
        <w:rPr>
          <w:b/>
        </w:rPr>
        <w:t>law</w:t>
      </w:r>
      <w:r>
        <w:t xml:space="preserve">’ </w:t>
      </w:r>
      <w:r w:rsidRPr="00192F1E">
        <w:t>column</w:t>
      </w:r>
      <w:r>
        <w:t xml:space="preserve"> in the tagging sheet.</w:t>
      </w:r>
      <w:r>
        <w:rPr>
          <w:rStyle w:val="FootnoteReference"/>
        </w:rPr>
        <w:footnoteReference w:id="9"/>
      </w:r>
    </w:p>
    <w:p w14:paraId="3431BBBB" w14:textId="77777777" w:rsidR="00136D88" w:rsidRDefault="00136D88" w:rsidP="00136D88">
      <w:pPr>
        <w:pStyle w:val="ListParagraph"/>
        <w:spacing w:before="240"/>
      </w:pPr>
    </w:p>
    <w:p w14:paraId="0B39D7AF" w14:textId="77C1ED2C" w:rsidR="00192F1E" w:rsidRDefault="00192F1E" w:rsidP="00192F1E">
      <w:pPr>
        <w:pStyle w:val="ListParagraph"/>
        <w:numPr>
          <w:ilvl w:val="0"/>
          <w:numId w:val="7"/>
        </w:numPr>
        <w:spacing w:before="240"/>
      </w:pPr>
      <w:r>
        <w:t xml:space="preserve">Mark </w:t>
      </w:r>
      <w:r w:rsidR="00136D88">
        <w:t xml:space="preserve">the column </w:t>
      </w:r>
      <w:r>
        <w:t>‘</w:t>
      </w:r>
      <w:r w:rsidRPr="00136D88">
        <w:rPr>
          <w:b/>
        </w:rPr>
        <w:t>special concurrence</w:t>
      </w:r>
      <w:r>
        <w:t>’ in the tagging sheet if the case includes a special concurrence after the judgment. The contents of the special concurrence should not be annotated.</w:t>
      </w:r>
      <w:r>
        <w:rPr>
          <w:rStyle w:val="FootnoteReference"/>
        </w:rPr>
        <w:footnoteReference w:id="10"/>
      </w:r>
      <w:r>
        <w:t xml:space="preserve"> </w:t>
      </w:r>
    </w:p>
    <w:p w14:paraId="068A871C" w14:textId="77777777" w:rsidR="00131F61" w:rsidRDefault="00131F61" w:rsidP="00131F61">
      <w:pPr>
        <w:pStyle w:val="ListParagraph"/>
        <w:spacing w:before="240"/>
      </w:pPr>
    </w:p>
    <w:p w14:paraId="4CAA366F" w14:textId="77C1ED2C" w:rsidR="00192F1E" w:rsidRDefault="35CBCD26" w:rsidP="00192F1E">
      <w:pPr>
        <w:pStyle w:val="ListParagraph"/>
        <w:numPr>
          <w:ilvl w:val="0"/>
          <w:numId w:val="7"/>
        </w:numPr>
        <w:spacing w:before="240"/>
      </w:pPr>
      <w:r>
        <w:t>Do not annotate dissenting opinions.</w:t>
      </w:r>
      <w:r w:rsidR="00192F1E" w:rsidRPr="3BCC5BAC">
        <w:rPr>
          <w:rStyle w:val="FootnoteReference"/>
        </w:rPr>
        <w:footnoteReference w:id="11"/>
      </w:r>
    </w:p>
    <w:p w14:paraId="72FBB512" w14:textId="77777777" w:rsidR="00136D88" w:rsidRDefault="00136D88" w:rsidP="00136D88">
      <w:pPr>
        <w:pStyle w:val="ListParagraph"/>
        <w:spacing w:before="240"/>
      </w:pPr>
    </w:p>
    <w:p w14:paraId="65B4B8E7" w14:textId="18BBDAF0" w:rsidR="00136D88" w:rsidRDefault="00EE6728" w:rsidP="00136D88">
      <w:pPr>
        <w:pStyle w:val="ListParagraph"/>
        <w:numPr>
          <w:ilvl w:val="0"/>
          <w:numId w:val="7"/>
        </w:numPr>
        <w:spacing w:before="240"/>
      </w:pPr>
      <w:r>
        <w:t>Treat witness testimony which is relied on by the court for its reasoning as fact.</w:t>
      </w:r>
      <w:r>
        <w:rPr>
          <w:rStyle w:val="FootnoteReference"/>
        </w:rPr>
        <w:footnoteReference w:id="12"/>
      </w:r>
    </w:p>
    <w:p w14:paraId="79CADA7D" w14:textId="19DA568A" w:rsidR="00E30415" w:rsidRDefault="00933050" w:rsidP="00131F61">
      <w:pPr>
        <w:pStyle w:val="ListParagraph"/>
        <w:numPr>
          <w:ilvl w:val="1"/>
          <w:numId w:val="7"/>
        </w:numPr>
        <w:spacing w:before="240"/>
      </w:pPr>
      <w:r>
        <w:t xml:space="preserve">Where some witnesses disagree, but the court makes it clear that </w:t>
      </w:r>
      <w:proofErr w:type="gramStart"/>
      <w:r>
        <w:t>a majority of</w:t>
      </w:r>
      <w:proofErr w:type="gramEnd"/>
      <w:r>
        <w:t xml:space="preserve"> witnesses agree on particular facts, do not treat ‘minority’ witness testimony as fact.</w:t>
      </w:r>
    </w:p>
    <w:p w14:paraId="143C4C40" w14:textId="77777777" w:rsidR="00136D88" w:rsidRDefault="00136D88" w:rsidP="00136D88">
      <w:pPr>
        <w:pStyle w:val="ListParagraph"/>
        <w:spacing w:before="240"/>
      </w:pPr>
    </w:p>
    <w:p w14:paraId="29DA790A" w14:textId="5C15BED2" w:rsidR="00EE6728" w:rsidRDefault="00EE6728" w:rsidP="00192F1E">
      <w:pPr>
        <w:pStyle w:val="ListParagraph"/>
        <w:numPr>
          <w:ilvl w:val="0"/>
          <w:numId w:val="7"/>
        </w:numPr>
        <w:spacing w:before="240"/>
      </w:pPr>
      <w:r>
        <w:t>Highlight the whole case name, including all the citation references after it (so the blue highlights will sometimes be very long).</w:t>
      </w:r>
      <w:r>
        <w:rPr>
          <w:rStyle w:val="FootnoteReference"/>
        </w:rPr>
        <w:footnoteReference w:id="13"/>
      </w:r>
    </w:p>
    <w:p w14:paraId="2B333510" w14:textId="77777777" w:rsidR="00136D88" w:rsidRDefault="00136D88" w:rsidP="00136D88">
      <w:pPr>
        <w:pStyle w:val="ListParagraph"/>
        <w:spacing w:before="240"/>
      </w:pPr>
    </w:p>
    <w:p w14:paraId="50681C31" w14:textId="7A3BE1FB" w:rsidR="00EE6728" w:rsidRDefault="00EE6728" w:rsidP="00192F1E">
      <w:pPr>
        <w:pStyle w:val="ListParagraph"/>
        <w:numPr>
          <w:ilvl w:val="0"/>
          <w:numId w:val="7"/>
        </w:numPr>
        <w:spacing w:before="240"/>
      </w:pPr>
      <w:r>
        <w:t>The various tort law Restatements should be highlighted blue even though they are not technically statutory.</w:t>
      </w:r>
      <w:r>
        <w:rPr>
          <w:rStyle w:val="FootnoteReference"/>
        </w:rPr>
        <w:footnoteReference w:id="14"/>
      </w:r>
    </w:p>
    <w:p w14:paraId="4300B729" w14:textId="77777777" w:rsidR="00136D88" w:rsidRDefault="00136D88" w:rsidP="00136D88">
      <w:pPr>
        <w:pStyle w:val="ListParagraph"/>
        <w:spacing w:before="240"/>
      </w:pPr>
    </w:p>
    <w:p w14:paraId="66596639" w14:textId="78B3D183" w:rsidR="00EE6728" w:rsidRDefault="00EE6728" w:rsidP="00192F1E">
      <w:pPr>
        <w:pStyle w:val="ListParagraph"/>
        <w:numPr>
          <w:ilvl w:val="0"/>
          <w:numId w:val="7"/>
        </w:numPr>
        <w:spacing w:before="240"/>
      </w:pPr>
      <w:r>
        <w:t xml:space="preserve">If the court </w:t>
      </w:r>
      <w:r w:rsidR="00136D88">
        <w:t>mentions</w:t>
      </w:r>
      <w:r>
        <w:t xml:space="preserve"> claims made by the claimant against parties that are not party to the case at hand, this information does not form part of the procedural facts and therefore should not be highlighted pink.</w:t>
      </w:r>
      <w:r>
        <w:rPr>
          <w:rStyle w:val="FootnoteReference"/>
        </w:rPr>
        <w:footnoteReference w:id="15"/>
      </w:r>
      <w:r>
        <w:t xml:space="preserve"> </w:t>
      </w:r>
    </w:p>
    <w:p w14:paraId="065FD033" w14:textId="77777777" w:rsidR="00136D88" w:rsidRDefault="00136D88" w:rsidP="00136D88">
      <w:pPr>
        <w:pStyle w:val="ListParagraph"/>
        <w:spacing w:before="240"/>
      </w:pPr>
    </w:p>
    <w:p w14:paraId="01D4017D" w14:textId="64EB82BA" w:rsidR="00EE6728" w:rsidRDefault="00EE6728" w:rsidP="00192F1E">
      <w:pPr>
        <w:pStyle w:val="ListParagraph"/>
        <w:numPr>
          <w:ilvl w:val="0"/>
          <w:numId w:val="7"/>
        </w:numPr>
        <w:spacing w:before="240"/>
      </w:pPr>
      <w:r>
        <w:t>Square brackets and other characters/symbols can be deleted or ignored (the model will delete them anyway).</w:t>
      </w:r>
      <w:r>
        <w:rPr>
          <w:rStyle w:val="FootnoteReference"/>
        </w:rPr>
        <w:footnoteReference w:id="16"/>
      </w:r>
    </w:p>
    <w:p w14:paraId="19E989FD" w14:textId="77777777" w:rsidR="00136D88" w:rsidRDefault="00136D88" w:rsidP="00136D88">
      <w:pPr>
        <w:pStyle w:val="ListParagraph"/>
      </w:pPr>
    </w:p>
    <w:p w14:paraId="58AA8C39" w14:textId="12C2C475" w:rsidR="00E26652" w:rsidRPr="00E26652" w:rsidRDefault="00136D88" w:rsidP="00E26652">
      <w:pPr>
        <w:pStyle w:val="ListParagraph"/>
        <w:numPr>
          <w:ilvl w:val="0"/>
          <w:numId w:val="7"/>
        </w:numPr>
        <w:spacing w:before="240"/>
      </w:pPr>
      <w:r>
        <w:t>Add any other comments in the ‘</w:t>
      </w:r>
      <w:r w:rsidRPr="00136D88">
        <w:rPr>
          <w:b/>
        </w:rPr>
        <w:t>Comments’</w:t>
      </w:r>
      <w:r>
        <w:t xml:space="preserve"> section of the tagging sheet that you think are necessary.</w:t>
      </w:r>
    </w:p>
    <w:p w14:paraId="4350E1AF" w14:textId="77777777" w:rsidR="00131F61" w:rsidRDefault="00131F61" w:rsidP="00131F61">
      <w:pPr>
        <w:pStyle w:val="ListParagraph"/>
        <w:spacing w:before="240"/>
      </w:pPr>
    </w:p>
    <w:p w14:paraId="58AD772C" w14:textId="165AD5B7" w:rsidR="554DF293" w:rsidRDefault="554DF293" w:rsidP="048DF3CD">
      <w:pPr>
        <w:pStyle w:val="ListParagraph"/>
        <w:numPr>
          <w:ilvl w:val="0"/>
          <w:numId w:val="7"/>
        </w:numPr>
        <w:spacing w:before="240"/>
      </w:pPr>
      <w:r>
        <w:t xml:space="preserve">Where </w:t>
      </w:r>
      <w:r w:rsidRPr="00131F61">
        <w:rPr>
          <w:i/>
        </w:rPr>
        <w:t xml:space="preserve">new </w:t>
      </w:r>
      <w:proofErr w:type="gramStart"/>
      <w:r>
        <w:t>factual information</w:t>
      </w:r>
      <w:proofErr w:type="gramEnd"/>
      <w:r>
        <w:t xml:space="preserve"> is recounted by the court in the course of its application of the law to the facts, tag th</w:t>
      </w:r>
      <w:r w:rsidR="5C81FDF4">
        <w:t>at information as (yellow) fact notwithstanding that it is part of the cour</w:t>
      </w:r>
      <w:r w:rsidR="209FE659">
        <w:t>t’s reasoning, to ensure that all facts are captured.</w:t>
      </w:r>
      <w:r w:rsidRPr="02CCADCE">
        <w:rPr>
          <w:rStyle w:val="FootnoteReference"/>
        </w:rPr>
        <w:footnoteReference w:id="17"/>
      </w:r>
    </w:p>
    <w:p w14:paraId="53737556" w14:textId="77777777" w:rsidR="00131F61" w:rsidRDefault="00131F61" w:rsidP="00131F61">
      <w:pPr>
        <w:pStyle w:val="ListParagraph"/>
        <w:spacing w:before="240"/>
      </w:pPr>
    </w:p>
    <w:p w14:paraId="0FA412E7" w14:textId="2148A911" w:rsidR="209FE659" w:rsidRDefault="209FE659" w:rsidP="2748D296">
      <w:pPr>
        <w:pStyle w:val="ListParagraph"/>
        <w:numPr>
          <w:ilvl w:val="0"/>
          <w:numId w:val="7"/>
        </w:numPr>
        <w:spacing w:before="240"/>
      </w:pPr>
      <w:r>
        <w:lastRenderedPageBreak/>
        <w:t xml:space="preserve">Where the judgement includes a detailed factual description of the life, </w:t>
      </w:r>
      <w:proofErr w:type="gramStart"/>
      <w:r>
        <w:t>behaviour</w:t>
      </w:r>
      <w:proofErr w:type="gramEnd"/>
      <w:r>
        <w:t xml:space="preserve"> </w:t>
      </w:r>
      <w:r w:rsidR="53D3FA9D">
        <w:t xml:space="preserve">or practices of one of the parties </w:t>
      </w:r>
      <w:r w:rsidR="5249E650">
        <w:t>(such as psychiatric or employment histor</w:t>
      </w:r>
      <w:r w:rsidR="4CD64AB8">
        <w:t>y</w:t>
      </w:r>
      <w:r w:rsidR="5249E650">
        <w:t xml:space="preserve">) </w:t>
      </w:r>
      <w:r w:rsidR="53D3FA9D">
        <w:t>that occurs prior to the factual situation</w:t>
      </w:r>
      <w:r w:rsidR="2E2C4F04">
        <w:t xml:space="preserve"> in which the tortious acts are alleged to have occurred</w:t>
      </w:r>
      <w:r w:rsidR="0251CBF0">
        <w:t>, this should be annotated as (yellow) fact.</w:t>
      </w:r>
      <w:r w:rsidRPr="7380A973">
        <w:rPr>
          <w:rStyle w:val="FootnoteReference"/>
        </w:rPr>
        <w:footnoteReference w:id="18"/>
      </w:r>
    </w:p>
    <w:p w14:paraId="39BA7D7D" w14:textId="77777777" w:rsidR="00131F61" w:rsidRDefault="00131F61" w:rsidP="00131F61">
      <w:pPr>
        <w:pStyle w:val="ListParagraph"/>
        <w:spacing w:before="240"/>
      </w:pPr>
    </w:p>
    <w:p w14:paraId="09FC44EC" w14:textId="076D1226" w:rsidR="2F98C736" w:rsidRDefault="2F98C736" w:rsidP="00131F61">
      <w:pPr>
        <w:pStyle w:val="ListParagraph"/>
        <w:numPr>
          <w:ilvl w:val="0"/>
          <w:numId w:val="7"/>
        </w:numPr>
        <w:spacing w:before="240"/>
      </w:pPr>
      <w:r>
        <w:t>Where facts are recounted by the court that pertain exclusively to issues that are out of scope, they should nonetheless be annotated.</w:t>
      </w:r>
      <w:r w:rsidRPr="757DC9EB">
        <w:rPr>
          <w:rStyle w:val="FootnoteReference"/>
        </w:rPr>
        <w:footnoteReference w:id="19"/>
      </w:r>
    </w:p>
    <w:p w14:paraId="57543351" w14:textId="08EBDA89" w:rsidR="4BD50345" w:rsidRDefault="38CDEF59" w:rsidP="00131F61">
      <w:pPr>
        <w:pStyle w:val="ListParagraph"/>
        <w:numPr>
          <w:ilvl w:val="1"/>
          <w:numId w:val="7"/>
        </w:numPr>
        <w:spacing w:before="240"/>
      </w:pPr>
      <w:r>
        <w:t xml:space="preserve">For example, see the case of </w:t>
      </w:r>
      <w:hyperlink r:id="rId8" w:history="1">
        <w:r w:rsidRPr="2CF3BD5D">
          <w:rPr>
            <w:rStyle w:val="Hyperlink"/>
            <w:b/>
            <w:bCs/>
          </w:rPr>
          <w:t>Trujillo v Chavez</w:t>
        </w:r>
      </w:hyperlink>
      <w:r w:rsidR="039D2632">
        <w:t xml:space="preserve">. In this case, the court recounts facts that relate exclusively to the question of </w:t>
      </w:r>
      <w:proofErr w:type="gramStart"/>
      <w:r w:rsidR="039D2632">
        <w:t>whether or not</w:t>
      </w:r>
      <w:proofErr w:type="gramEnd"/>
      <w:r w:rsidR="039D2632">
        <w:t xml:space="preserve"> the plaintiff was a fare-paying passenger (in which case the plaintiff w</w:t>
      </w:r>
      <w:r w:rsidR="3FEBA3F6">
        <w:t xml:space="preserve">ould not be statutorily barred from seeking compensation). Notwithstanding that those facts do not go to the negligence of the </w:t>
      </w:r>
      <w:proofErr w:type="gramStart"/>
      <w:r w:rsidR="3FEBA3F6">
        <w:t>defendant,</w:t>
      </w:r>
      <w:proofErr w:type="gramEnd"/>
      <w:r w:rsidR="3FEBA3F6">
        <w:t xml:space="preserve"> they should be annotated.</w:t>
      </w:r>
    </w:p>
    <w:p w14:paraId="7AFF9813" w14:textId="77777777" w:rsidR="00131F61" w:rsidRDefault="00131F61" w:rsidP="00131F61">
      <w:pPr>
        <w:pStyle w:val="ListParagraph"/>
        <w:spacing w:before="240" w:line="256" w:lineRule="auto"/>
      </w:pPr>
    </w:p>
    <w:p w14:paraId="63E8EA07" w14:textId="77777777" w:rsidR="0035623D" w:rsidRDefault="00131F61" w:rsidP="0035623D">
      <w:pPr>
        <w:pStyle w:val="ListParagraph"/>
        <w:numPr>
          <w:ilvl w:val="0"/>
          <w:numId w:val="7"/>
        </w:numPr>
        <w:spacing w:before="240" w:line="256" w:lineRule="auto"/>
      </w:pPr>
      <w:r>
        <w:t>Where a case is heavily based on State-specific law (for example Delgado Claims in New Mexico), it should still be tagged if it is a duty and breach case.</w:t>
      </w:r>
    </w:p>
    <w:p w14:paraId="3AAB9112" w14:textId="179FAE28" w:rsidR="007229E3" w:rsidRDefault="00131F61" w:rsidP="0035623D">
      <w:pPr>
        <w:pStyle w:val="ListParagraph"/>
        <w:spacing w:before="240"/>
      </w:pPr>
      <w:r>
        <w:t xml:space="preserve">  </w:t>
      </w:r>
    </w:p>
    <w:p w14:paraId="424E2656" w14:textId="37D63D75" w:rsidR="000B3751" w:rsidRDefault="00CA3A34" w:rsidP="00131F61">
      <w:pPr>
        <w:pStyle w:val="ListParagraph"/>
        <w:numPr>
          <w:ilvl w:val="0"/>
          <w:numId w:val="7"/>
        </w:numPr>
        <w:spacing w:before="240" w:line="256" w:lineRule="auto"/>
      </w:pPr>
      <w:r>
        <w:t xml:space="preserve">Where </w:t>
      </w:r>
      <w:r w:rsidR="005A28EE">
        <w:t xml:space="preserve">the court’s statement of </w:t>
      </w:r>
      <w:r>
        <w:t xml:space="preserve">facts </w:t>
      </w:r>
      <w:r w:rsidR="005A28EE">
        <w:t xml:space="preserve">takes the form of </w:t>
      </w:r>
      <w:r w:rsidR="00775472" w:rsidRPr="00775472">
        <w:rPr>
          <w:b/>
          <w:bCs/>
        </w:rPr>
        <w:t>(a)</w:t>
      </w:r>
      <w:r w:rsidR="00775472">
        <w:t xml:space="preserve"> </w:t>
      </w:r>
      <w:r w:rsidR="005A28EE">
        <w:t>restatement of witness testimony</w:t>
      </w:r>
      <w:r w:rsidR="00775472">
        <w:t xml:space="preserve"> (</w:t>
      </w:r>
      <w:r w:rsidR="00614D71">
        <w:t xml:space="preserve">apparently uncontradicted, and ostensibly in support of conclusions that such testimony </w:t>
      </w:r>
      <w:r w:rsidR="0035623D" w:rsidRPr="001175FF">
        <w:rPr>
          <w:i/>
          <w:iCs/>
        </w:rPr>
        <w:t>establishes</w:t>
      </w:r>
      <w:r w:rsidR="0035623D">
        <w:t xml:space="preserve"> the facts</w:t>
      </w:r>
      <w:r w:rsidR="00775472">
        <w:t>)</w:t>
      </w:r>
      <w:r w:rsidR="009B5276">
        <w:t>;</w:t>
      </w:r>
      <w:r w:rsidR="00775472">
        <w:t xml:space="preserve"> or</w:t>
      </w:r>
      <w:r w:rsidR="001175FF">
        <w:t xml:space="preserve"> </w:t>
      </w:r>
      <w:r w:rsidR="00526EC3">
        <w:rPr>
          <w:b/>
          <w:bCs/>
        </w:rPr>
        <w:t xml:space="preserve">(b) </w:t>
      </w:r>
      <w:r w:rsidR="00062357" w:rsidRPr="00062357">
        <w:t>a claim</w:t>
      </w:r>
      <w:r w:rsidR="00062357">
        <w:rPr>
          <w:b/>
          <w:bCs/>
        </w:rPr>
        <w:t xml:space="preserve"> </w:t>
      </w:r>
      <w:r w:rsidR="00062357">
        <w:t xml:space="preserve">that </w:t>
      </w:r>
      <w:r w:rsidR="009B5276">
        <w:t xml:space="preserve">‘the evidence establishes’ the facts recounted, </w:t>
      </w:r>
      <w:r w:rsidR="001175FF" w:rsidRPr="004C592B">
        <w:rPr>
          <w:b/>
          <w:bCs/>
        </w:rPr>
        <w:t>exclude</w:t>
      </w:r>
      <w:r w:rsidR="007F37E4" w:rsidRPr="004C592B">
        <w:rPr>
          <w:b/>
          <w:bCs/>
        </w:rPr>
        <w:t xml:space="preserve"> prefatory remarks</w:t>
      </w:r>
      <w:r w:rsidR="007F37E4">
        <w:t xml:space="preserve"> </w:t>
      </w:r>
      <w:r w:rsidR="00B41123">
        <w:t xml:space="preserve">that refer to the </w:t>
      </w:r>
      <w:r w:rsidR="00B41123" w:rsidRPr="004C592B">
        <w:rPr>
          <w:i/>
          <w:iCs/>
        </w:rPr>
        <w:t>basis</w:t>
      </w:r>
      <w:r w:rsidR="00B41123">
        <w:t xml:space="preserve"> for the </w:t>
      </w:r>
      <w:r w:rsidR="004C592B">
        <w:t xml:space="preserve">court’s </w:t>
      </w:r>
      <w:r w:rsidR="00B41123">
        <w:t xml:space="preserve">conclusion </w:t>
      </w:r>
      <w:r w:rsidR="007F37E4">
        <w:t>such as, ‘</w:t>
      </w:r>
      <w:r w:rsidR="00983E68" w:rsidRPr="009346C5">
        <w:rPr>
          <w:i/>
          <w:iCs/>
        </w:rPr>
        <w:t>The evidence establishes that</w:t>
      </w:r>
      <w:r w:rsidR="009346C5" w:rsidRPr="009346C5">
        <w:rPr>
          <w:i/>
          <w:iCs/>
        </w:rPr>
        <w:t xml:space="preserve"> …</w:t>
      </w:r>
      <w:r w:rsidR="009346C5">
        <w:t xml:space="preserve">’, and </w:t>
      </w:r>
      <w:r w:rsidR="006F604E">
        <w:t>‘</w:t>
      </w:r>
      <w:r w:rsidR="006F604E" w:rsidRPr="006F604E">
        <w:rPr>
          <w:i/>
          <w:iCs/>
        </w:rPr>
        <w:t>The plaintiff testified that …</w:t>
      </w:r>
      <w:r w:rsidR="006F604E">
        <w:t>’.</w:t>
      </w:r>
    </w:p>
    <w:p w14:paraId="31008BB8" w14:textId="0157D44E" w:rsidR="00EF5846" w:rsidRDefault="00EF5846" w:rsidP="00EF5846">
      <w:pPr>
        <w:pStyle w:val="ListParagraph"/>
        <w:numPr>
          <w:ilvl w:val="1"/>
          <w:numId w:val="7"/>
        </w:numPr>
        <w:spacing w:before="240" w:line="256" w:lineRule="auto"/>
      </w:pPr>
      <w:commentRangeStart w:id="0"/>
      <w:r>
        <w:t>Where the court’s statement of facts includes an excerpt from examination-in-chief or cross-examination of a witness</w:t>
      </w:r>
      <w:r w:rsidR="00F16288">
        <w:t>, th</w:t>
      </w:r>
      <w:r w:rsidR="00AB13A2">
        <w:t>e useful, unambiguous portions of those excerpts</w:t>
      </w:r>
      <w:r w:rsidR="00F16288">
        <w:t xml:space="preserve"> </w:t>
      </w:r>
      <w:r w:rsidR="00EF6C64">
        <w:t>(that is, excluding exclamations such as, ‘</w:t>
      </w:r>
      <w:r w:rsidR="001B5E9C">
        <w:t>o</w:t>
      </w:r>
      <w:r w:rsidR="00EF6C64">
        <w:t xml:space="preserve">h’ and ‘um’ which accompany verbatim records of witness examination) </w:t>
      </w:r>
      <w:r w:rsidR="00F16288">
        <w:t xml:space="preserve">should generally be </w:t>
      </w:r>
      <w:r w:rsidR="00AB13A2">
        <w:t>annotated as (yellow) fact</w:t>
      </w:r>
      <w:r w:rsidR="001B5E9C">
        <w:t xml:space="preserve">, </w:t>
      </w:r>
      <w:r w:rsidR="0085775F">
        <w:rPr>
          <w:b/>
          <w:bCs/>
        </w:rPr>
        <w:t>EXCEPT</w:t>
      </w:r>
      <w:r w:rsidR="001B5E9C">
        <w:t xml:space="preserve"> where necessary to give proper meaning to the court’s application of law to the facts on the point in support of which the excerpt is included</w:t>
      </w:r>
      <w:r w:rsidR="005F4821">
        <w:t>, in which case such testimony should be highlighted as (green) application of the law to the facts</w:t>
      </w:r>
      <w:r w:rsidR="0085775F">
        <w:t>.</w:t>
      </w:r>
      <w:commentRangeEnd w:id="0"/>
      <w:r w:rsidR="0085775F">
        <w:rPr>
          <w:rStyle w:val="CommentReference"/>
        </w:rPr>
        <w:commentReference w:id="0"/>
      </w:r>
    </w:p>
    <w:p w14:paraId="5FBC437E" w14:textId="77777777" w:rsidR="000B3751" w:rsidRDefault="000B3751" w:rsidP="000B3751">
      <w:pPr>
        <w:pStyle w:val="ListParagraph"/>
        <w:spacing w:before="240" w:line="256" w:lineRule="auto"/>
      </w:pPr>
    </w:p>
    <w:p w14:paraId="47BDD9D3" w14:textId="75B2C5A4" w:rsidR="000B3751" w:rsidRDefault="000B3751" w:rsidP="00131F61">
      <w:pPr>
        <w:pStyle w:val="ListParagraph"/>
        <w:numPr>
          <w:ilvl w:val="0"/>
          <w:numId w:val="7"/>
        </w:numPr>
        <w:spacing w:before="240" w:line="256" w:lineRule="auto"/>
      </w:pPr>
      <w:r>
        <w:t xml:space="preserve">Where the court’s </w:t>
      </w:r>
      <w:r w:rsidRPr="000B3751">
        <w:rPr>
          <w:i/>
        </w:rPr>
        <w:t>application of law to the facts</w:t>
      </w:r>
      <w:r>
        <w:t xml:space="preserve"> refers to a relevant case name or statute, highlight that case name or statute in blue (keeping the rest of the statement in green). </w:t>
      </w:r>
    </w:p>
    <w:p w14:paraId="540812C8" w14:textId="7C9E7BC0" w:rsidR="000B3751" w:rsidRDefault="000B3751" w:rsidP="000B3751">
      <w:pPr>
        <w:pStyle w:val="ListParagraph"/>
        <w:numPr>
          <w:ilvl w:val="1"/>
          <w:numId w:val="7"/>
        </w:numPr>
        <w:spacing w:before="240" w:line="256" w:lineRule="auto"/>
      </w:pPr>
      <w:r>
        <w:t xml:space="preserve">If, however, the </w:t>
      </w:r>
      <w:r w:rsidRPr="000B3751">
        <w:rPr>
          <w:i/>
        </w:rPr>
        <w:t>procedural facts</w:t>
      </w:r>
      <w:r>
        <w:t xml:space="preserve"> refer to a case name or statute, do not highlight this blue: the procedural facts should be highlighted pink only.</w:t>
      </w:r>
    </w:p>
    <w:p w14:paraId="66FE7C4B" w14:textId="1C7EB845" w:rsidR="00E534BA" w:rsidRDefault="00E534BA" w:rsidP="00E534BA">
      <w:pPr>
        <w:pStyle w:val="ListParagraph"/>
        <w:spacing w:before="240" w:line="256" w:lineRule="auto"/>
      </w:pPr>
    </w:p>
    <w:p w14:paraId="54356F59" w14:textId="77777777" w:rsidR="00ED0A36" w:rsidRDefault="00E534BA" w:rsidP="00E534BA">
      <w:pPr>
        <w:pStyle w:val="ListParagraph"/>
        <w:numPr>
          <w:ilvl w:val="0"/>
          <w:numId w:val="7"/>
        </w:numPr>
        <w:spacing w:before="240" w:line="256" w:lineRule="auto"/>
        <w:rPr>
          <w:ins w:id="1" w:author="Ayban Elliott-Renhard" w:date="2021-06-16T15:26:00Z"/>
        </w:rPr>
      </w:pPr>
      <w:commentRangeStart w:id="2"/>
      <w:ins w:id="3" w:author="Ayban Elliott-Renhard" w:date="2021-06-16T15:24:00Z">
        <w:r>
          <w:t xml:space="preserve">Where the court states that a piece of </w:t>
        </w:r>
      </w:ins>
      <w:ins w:id="4" w:author="Ayban Elliott-Renhard" w:date="2021-06-16T15:25:00Z">
        <w:r>
          <w:t xml:space="preserve">evidence </w:t>
        </w:r>
        <w:r w:rsidR="002E57BB">
          <w:t xml:space="preserve">included in an affidavit and excerpted in the judgement is not admissible, and therefore that it does not form </w:t>
        </w:r>
      </w:ins>
      <w:ins w:id="5" w:author="Ayban Elliott-Renhard" w:date="2021-06-16T15:26:00Z">
        <w:r w:rsidR="00ED0A36">
          <w:t xml:space="preserve">a basis for the court’s decision, </w:t>
        </w:r>
      </w:ins>
      <w:ins w:id="6" w:author="Ayban Elliott-Renhard" w:date="2021-06-16T15:25:00Z">
        <w:r w:rsidR="002E57BB">
          <w:t>that evidence should not be highlighted as fact</w:t>
        </w:r>
      </w:ins>
      <w:ins w:id="7" w:author="Ayban Elliott-Renhard" w:date="2021-06-16T15:26:00Z">
        <w:r w:rsidR="00ED0A36">
          <w:t>.</w:t>
        </w:r>
      </w:ins>
    </w:p>
    <w:p w14:paraId="1D38F809" w14:textId="3EB904D0" w:rsidR="00E06204" w:rsidRDefault="002E57BB" w:rsidP="00E06204">
      <w:pPr>
        <w:pStyle w:val="ListParagraph"/>
        <w:numPr>
          <w:ilvl w:val="1"/>
          <w:numId w:val="7"/>
        </w:numPr>
        <w:spacing w:before="240" w:line="256" w:lineRule="auto"/>
      </w:pPr>
      <w:ins w:id="8" w:author="Ayban Elliott-Renhard" w:date="2021-06-16T15:25:00Z">
        <w:r>
          <w:t xml:space="preserve"> </w:t>
        </w:r>
      </w:ins>
      <w:ins w:id="9" w:author="Ayban Elliott-Renhard" w:date="2021-06-16T15:26:00Z">
        <w:r w:rsidR="00ED0A36">
          <w:rPr>
            <w:b/>
            <w:bCs/>
          </w:rPr>
          <w:t>EXAMPLE:</w:t>
        </w:r>
        <w:r w:rsidR="00ED0A36">
          <w:t xml:space="preserve"> Consider the case of </w:t>
        </w:r>
      </w:ins>
      <w:r w:rsidR="0044393C" w:rsidRPr="0044393C">
        <w:rPr>
          <w:b/>
          <w:bCs/>
        </w:rPr>
        <w:fldChar w:fldCharType="begin"/>
      </w:r>
      <w:r w:rsidR="0044393C" w:rsidRPr="0044393C">
        <w:rPr>
          <w:b/>
          <w:bCs/>
        </w:rPr>
        <w:instrText xml:space="preserve"> HYPERLINK "https://cite.case.law/ark-app/93/135/" </w:instrText>
      </w:r>
      <w:r w:rsidR="0044393C" w:rsidRPr="0044393C">
        <w:rPr>
          <w:b/>
          <w:bCs/>
        </w:rPr>
      </w:r>
      <w:r w:rsidR="0044393C" w:rsidRPr="0044393C">
        <w:rPr>
          <w:b/>
          <w:bCs/>
        </w:rPr>
        <w:fldChar w:fldCharType="separate"/>
      </w:r>
      <w:ins w:id="10" w:author="Ayban Elliott-Renhard" w:date="2021-06-16T15:26:00Z">
        <w:r w:rsidR="0044393C" w:rsidRPr="0044393C">
          <w:rPr>
            <w:rStyle w:val="Hyperlink"/>
            <w:b/>
            <w:bCs/>
          </w:rPr>
          <w:t>Cowan v. Ellison Enterprises, Inc.</w:t>
        </w:r>
        <w:r w:rsidR="0044393C" w:rsidRPr="0044393C">
          <w:rPr>
            <w:b/>
            <w:bCs/>
          </w:rPr>
          <w:fldChar w:fldCharType="end"/>
        </w:r>
      </w:ins>
      <w:ins w:id="11" w:author="Ayban Elliott-Renhard" w:date="2021-06-16T15:27:00Z">
        <w:r w:rsidR="0044393C">
          <w:t xml:space="preserve">, in which the court </w:t>
        </w:r>
      </w:ins>
      <w:ins w:id="12" w:author="Ayban Elliott-Renhard" w:date="2021-06-16T15:28:00Z">
        <w:r w:rsidR="00E06204">
          <w:t>states the following in relation to part of the plaintiff’s affidavit:</w:t>
        </w:r>
      </w:ins>
    </w:p>
    <w:p w14:paraId="312CD4D0" w14:textId="7899B2EA" w:rsidR="000B3751" w:rsidRPr="00500F35" w:rsidRDefault="00E06204" w:rsidP="00500F35">
      <w:pPr>
        <w:spacing w:before="240" w:line="256" w:lineRule="auto"/>
        <w:ind w:left="2160"/>
        <w:rPr>
          <w:i/>
          <w:iCs/>
          <w:sz w:val="20"/>
          <w:szCs w:val="20"/>
        </w:rPr>
      </w:pPr>
      <w:ins w:id="13" w:author="Ayban Elliott-Renhard" w:date="2021-06-16T15:29:00Z">
        <w:r w:rsidRPr="00500F35">
          <w:rPr>
            <w:i/>
            <w:iCs/>
            <w:sz w:val="20"/>
            <w:szCs w:val="20"/>
          </w:rPr>
          <w:t xml:space="preserve">In reviewing the motion for summary judgment, we do not consider appellant’s statement, “friends and relatives . . . have seen loose grapes on the floor in the produce section.” That statement was not based on personal knowledge, and it is nothing more than inadmissible hearsay. As such, it should not be accepted as the </w:t>
        </w:r>
        <w:r w:rsidRPr="00500F35">
          <w:rPr>
            <w:i/>
            <w:iCs/>
            <w:sz w:val="20"/>
            <w:szCs w:val="20"/>
          </w:rPr>
          <w:lastRenderedPageBreak/>
          <w:t>basis for finding a genuine issue of material fact to deny entry of summary judgment.</w:t>
        </w:r>
      </w:ins>
      <w:commentRangeEnd w:id="2"/>
      <w:r w:rsidR="00500F35">
        <w:rPr>
          <w:rStyle w:val="CommentReference"/>
        </w:rPr>
        <w:commentReference w:id="2"/>
      </w:r>
    </w:p>
    <w:p w14:paraId="3E6DF4A7" w14:textId="11E6256E" w:rsidR="00CA3A34" w:rsidRDefault="000B3751" w:rsidP="000B3751">
      <w:pPr>
        <w:pStyle w:val="ListParagraph"/>
        <w:numPr>
          <w:ilvl w:val="0"/>
          <w:numId w:val="7"/>
        </w:numPr>
        <w:spacing w:before="240" w:line="256" w:lineRule="auto"/>
      </w:pPr>
      <w:r>
        <w:t xml:space="preserve">Where the court discusses whether a particular piece of evidence has probative value </w:t>
      </w:r>
      <w:r w:rsidR="008A59F1">
        <w:t xml:space="preserve">as regards the tort elements of duty or breach, and the discussion provides a signal as to the court’s reasoning on those elements, </w:t>
      </w:r>
      <w:r w:rsidR="00377773">
        <w:t>this discussion should be annotated.</w:t>
      </w:r>
      <w:r w:rsidR="003065A2">
        <w:t xml:space="preserve"> </w:t>
      </w:r>
    </w:p>
    <w:p w14:paraId="4536B51E" w14:textId="07E28BFB" w:rsidR="00E2779D" w:rsidRDefault="00E2779D" w:rsidP="00E2779D">
      <w:pPr>
        <w:pStyle w:val="ListParagraph"/>
        <w:spacing w:before="240" w:line="256" w:lineRule="auto"/>
      </w:pPr>
    </w:p>
    <w:p w14:paraId="38F52A47" w14:textId="06E60D68" w:rsidR="00C44501" w:rsidRDefault="006C7F8C" w:rsidP="00E46BC6">
      <w:pPr>
        <w:pStyle w:val="ListParagraph"/>
        <w:numPr>
          <w:ilvl w:val="0"/>
          <w:numId w:val="7"/>
        </w:numPr>
        <w:spacing w:before="240" w:line="256" w:lineRule="auto"/>
      </w:pPr>
      <w:r>
        <w:t xml:space="preserve">Where </w:t>
      </w:r>
      <w:r w:rsidR="00844152">
        <w:t xml:space="preserve">facts </w:t>
      </w:r>
      <w:r>
        <w:t>appear in a dissenting opinion,</w:t>
      </w:r>
      <w:r w:rsidR="00844152">
        <w:t xml:space="preserve"> those facts should </w:t>
      </w:r>
      <w:r w:rsidR="00884F63">
        <w:t xml:space="preserve">ordinarily </w:t>
      </w:r>
      <w:r w:rsidR="00884F63" w:rsidRPr="0096405A">
        <w:rPr>
          <w:b/>
          <w:bCs/>
        </w:rPr>
        <w:t>not</w:t>
      </w:r>
      <w:r w:rsidR="00884F63">
        <w:t xml:space="preserve"> </w:t>
      </w:r>
      <w:r w:rsidR="00844152">
        <w:t>be annotated</w:t>
      </w:r>
      <w:r w:rsidR="00884F63">
        <w:t xml:space="preserve"> unless there is no effective statement of the facts in the majority opinion</w:t>
      </w:r>
      <w:r w:rsidR="00844152">
        <w:t>.</w:t>
      </w:r>
    </w:p>
    <w:p w14:paraId="5D94C738" w14:textId="77777777" w:rsidR="00687B9C" w:rsidRDefault="00687B9C" w:rsidP="00687B9C">
      <w:pPr>
        <w:pStyle w:val="ListParagraph"/>
        <w:spacing w:before="240" w:line="256" w:lineRule="auto"/>
        <w:ind w:left="1440"/>
      </w:pPr>
    </w:p>
    <w:p w14:paraId="66C6FDD0" w14:textId="732252E3" w:rsidR="005547D2" w:rsidRDefault="005547D2" w:rsidP="005547D2">
      <w:pPr>
        <w:pStyle w:val="ListParagraph"/>
        <w:numPr>
          <w:ilvl w:val="0"/>
          <w:numId w:val="7"/>
        </w:numPr>
        <w:spacing w:before="240" w:line="256" w:lineRule="auto"/>
      </w:pPr>
      <w:r>
        <w:t>Where facts appear in a specially concurring separate opinion</w:t>
      </w:r>
      <w:r w:rsidR="00687B9C">
        <w:t xml:space="preserve"> that do not appear in the majority opinion, they should be annotated.</w:t>
      </w:r>
    </w:p>
    <w:p w14:paraId="02B46C2E" w14:textId="77777777" w:rsidR="005825C8" w:rsidRDefault="005825C8" w:rsidP="005825C8">
      <w:pPr>
        <w:pStyle w:val="ListParagraph"/>
        <w:spacing w:before="240" w:line="256" w:lineRule="auto"/>
      </w:pPr>
    </w:p>
    <w:p w14:paraId="5624A8D7" w14:textId="0308F2E2" w:rsidR="00725B91" w:rsidRDefault="00725B91" w:rsidP="005825C8">
      <w:pPr>
        <w:pStyle w:val="ListParagraph"/>
        <w:numPr>
          <w:ilvl w:val="0"/>
          <w:numId w:val="7"/>
        </w:numPr>
        <w:spacing w:before="240" w:line="256" w:lineRule="auto"/>
      </w:pPr>
      <w:r>
        <w:t>Cases dealing with damage to property</w:t>
      </w:r>
      <w:r w:rsidR="005825C8">
        <w:t xml:space="preserve"> should be annotated where the</w:t>
      </w:r>
      <w:r w:rsidR="00B304A8">
        <w:t>y turn on the</w:t>
      </w:r>
      <w:r w:rsidR="005825C8">
        <w:t xml:space="preserve"> same elements of negligence considered for the purposes of cases involving physical injury</w:t>
      </w:r>
      <w:r w:rsidR="00291A26">
        <w:t xml:space="preserve"> </w:t>
      </w:r>
      <w:r w:rsidR="00291A26">
        <w:rPr>
          <w:b/>
          <w:bCs/>
        </w:rPr>
        <w:t>and</w:t>
      </w:r>
      <w:r w:rsidR="00291A26">
        <w:t xml:space="preserve"> they do not concern pure economic loss</w:t>
      </w:r>
      <w:r w:rsidR="00B304A8">
        <w:t>.</w:t>
      </w:r>
      <w:r w:rsidR="00B304A8">
        <w:rPr>
          <w:rStyle w:val="FootnoteReference"/>
        </w:rPr>
        <w:footnoteReference w:id="20"/>
      </w:r>
    </w:p>
    <w:p w14:paraId="095A864C" w14:textId="19E85BD8" w:rsidR="00BE3104" w:rsidRDefault="00BE3104" w:rsidP="0028781F">
      <w:pPr>
        <w:pStyle w:val="ListParagraph"/>
        <w:spacing w:before="240" w:line="256" w:lineRule="auto"/>
        <w:rPr>
          <w:ins w:id="14" w:author="Ayban Elliott-Renhard" w:date="2021-05-27T12:04:00Z"/>
        </w:rPr>
      </w:pPr>
    </w:p>
    <w:p w14:paraId="1C8B8F90" w14:textId="5EEAE43C" w:rsidR="00BE3104" w:rsidRDefault="0028781F" w:rsidP="005825C8">
      <w:pPr>
        <w:pStyle w:val="ListParagraph"/>
        <w:numPr>
          <w:ilvl w:val="0"/>
          <w:numId w:val="7"/>
        </w:numPr>
        <w:spacing w:before="240" w:line="256" w:lineRule="auto"/>
        <w:rPr>
          <w:ins w:id="15" w:author="Ayban Elliott-Renhard" w:date="2021-05-27T12:05:00Z"/>
        </w:rPr>
      </w:pPr>
      <w:ins w:id="16" w:author="Ayban Elliott-Renhard" w:date="2021-05-27T12:04:00Z">
        <w:r>
          <w:t xml:space="preserve">Where possible, </w:t>
        </w:r>
      </w:ins>
      <w:ins w:id="17" w:author="Ayban Elliott-Renhard" w:date="2021-05-27T12:05:00Z">
        <w:r w:rsidR="00867D21">
          <w:t xml:space="preserve">do not annotate </w:t>
        </w:r>
      </w:ins>
      <w:ins w:id="18" w:author="Ayban Elliott-Renhard" w:date="2021-05-27T12:04:00Z">
        <w:r>
          <w:t>reference</w:t>
        </w:r>
      </w:ins>
      <w:ins w:id="19" w:author="Ayban Elliott-Renhard" w:date="2021-05-27T12:05:00Z">
        <w:r w:rsidR="00867D21">
          <w:t>s</w:t>
        </w:r>
      </w:ins>
      <w:ins w:id="20" w:author="Ayban Elliott-Renhard" w:date="2021-05-27T12:04:00Z">
        <w:r>
          <w:t xml:space="preserve"> to the party type (such as ‘defendant’, ‘plaintiff’, or ‘appellant’) </w:t>
        </w:r>
      </w:ins>
      <w:ins w:id="21" w:author="Ayban Elliott-Renhard" w:date="2021-05-27T12:05:00Z">
        <w:r w:rsidR="00867D21">
          <w:t xml:space="preserve">in </w:t>
        </w:r>
      </w:ins>
      <w:ins w:id="22" w:author="Ayban Elliott-Renhard" w:date="2021-05-27T12:04:00Z">
        <w:r w:rsidR="00867D21">
          <w:t>the court’s rest</w:t>
        </w:r>
      </w:ins>
      <w:ins w:id="23" w:author="Ayban Elliott-Renhard" w:date="2021-05-27T12:05:00Z">
        <w:r w:rsidR="00867D21">
          <w:t>atement of the facts.</w:t>
        </w:r>
      </w:ins>
    </w:p>
    <w:p w14:paraId="7442C8DB" w14:textId="22F1265E" w:rsidR="00867D21" w:rsidRDefault="007707D0" w:rsidP="007707D0">
      <w:pPr>
        <w:pStyle w:val="ListParagraph"/>
        <w:numPr>
          <w:ilvl w:val="1"/>
          <w:numId w:val="7"/>
        </w:numPr>
        <w:spacing w:before="240" w:line="256" w:lineRule="auto"/>
      </w:pPr>
      <w:ins w:id="24" w:author="Ayban Elliott-Renhard" w:date="2021-05-27T12:05:00Z">
        <w:r>
          <w:rPr>
            <w:b/>
            <w:bCs/>
          </w:rPr>
          <w:t>For example:</w:t>
        </w:r>
        <w:r>
          <w:t xml:space="preserve"> if the court refers to ‘defendant John’ in its statement of the facts, </w:t>
        </w:r>
      </w:ins>
      <w:ins w:id="25" w:author="Ayban Elliott-Renhard" w:date="2021-05-27T12:06:00Z">
        <w:r w:rsidR="00844826">
          <w:t>highlight only ‘John’ in yellow.</w:t>
        </w:r>
      </w:ins>
    </w:p>
    <w:sectPr w:rsidR="00867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ban Elliott-Renhard" w:date="2021-05-21T14:42:00Z" w:initials="AER">
    <w:p w14:paraId="21785B27" w14:textId="5145A5D8" w:rsidR="0085775F" w:rsidRDefault="0085775F">
      <w:pPr>
        <w:pStyle w:val="CommentText"/>
      </w:pPr>
      <w:r>
        <w:rPr>
          <w:rStyle w:val="CommentReference"/>
        </w:rPr>
        <w:annotationRef/>
      </w:r>
      <w:r>
        <w:t>Pls review.</w:t>
      </w:r>
    </w:p>
  </w:comment>
  <w:comment w:id="2" w:author="Ayban Elliott-Renhard" w:date="2021-06-16T15:30:00Z" w:initials="AER">
    <w:p w14:paraId="3B71B3B8" w14:textId="0258F28A" w:rsidR="00500F35" w:rsidRDefault="00500F35">
      <w:pPr>
        <w:pStyle w:val="CommentText"/>
      </w:pPr>
      <w:r>
        <w:rPr>
          <w:rStyle w:val="CommentReference"/>
        </w:rPr>
        <w:annotationRef/>
      </w:r>
      <w:r>
        <w:t>Hi pls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785B27" w15:done="0"/>
  <w15:commentEx w15:paraId="3B71B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4545" w16cex:dateUtc="2021-05-21T13:42:00Z"/>
  <w16cex:commentExtensible w16cex:durableId="24749780" w16cex:dateUtc="2021-06-16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785B27" w16cid:durableId="24524545"/>
  <w16cid:commentId w16cid:paraId="3B71B3B8" w16cid:durableId="24749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F319" w14:textId="77777777" w:rsidR="00BE1E37" w:rsidRDefault="00BE1E37" w:rsidP="007A6DC3">
      <w:pPr>
        <w:spacing w:after="0" w:line="240" w:lineRule="auto"/>
      </w:pPr>
      <w:r>
        <w:separator/>
      </w:r>
    </w:p>
  </w:endnote>
  <w:endnote w:type="continuationSeparator" w:id="0">
    <w:p w14:paraId="65BFA26D" w14:textId="77777777" w:rsidR="00BE1E37" w:rsidRDefault="00BE1E37" w:rsidP="007A6DC3">
      <w:pPr>
        <w:spacing w:after="0" w:line="240" w:lineRule="auto"/>
      </w:pPr>
      <w:r>
        <w:continuationSeparator/>
      </w:r>
    </w:p>
  </w:endnote>
  <w:endnote w:type="continuationNotice" w:id="1">
    <w:p w14:paraId="06883671" w14:textId="77777777" w:rsidR="00BE1E37" w:rsidRDefault="00BE1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7EF1" w14:textId="77777777" w:rsidR="00BE1E37" w:rsidRDefault="00BE1E37" w:rsidP="007A6DC3">
      <w:pPr>
        <w:spacing w:after="0" w:line="240" w:lineRule="auto"/>
      </w:pPr>
      <w:r>
        <w:separator/>
      </w:r>
    </w:p>
  </w:footnote>
  <w:footnote w:type="continuationSeparator" w:id="0">
    <w:p w14:paraId="485536CF" w14:textId="77777777" w:rsidR="00BE1E37" w:rsidRDefault="00BE1E37" w:rsidP="007A6DC3">
      <w:pPr>
        <w:spacing w:after="0" w:line="240" w:lineRule="auto"/>
      </w:pPr>
      <w:r>
        <w:continuationSeparator/>
      </w:r>
    </w:p>
  </w:footnote>
  <w:footnote w:type="continuationNotice" w:id="1">
    <w:p w14:paraId="788D94F1" w14:textId="77777777" w:rsidR="00BE1E37" w:rsidRDefault="00BE1E37">
      <w:pPr>
        <w:spacing w:after="0" w:line="240" w:lineRule="auto"/>
      </w:pPr>
    </w:p>
  </w:footnote>
  <w:footnote w:id="2">
    <w:p w14:paraId="39BC9EEF" w14:textId="255B235D" w:rsidR="007A6DC3" w:rsidRDefault="007A6DC3">
      <w:pPr>
        <w:pStyle w:val="FootnoteText"/>
      </w:pPr>
      <w:r>
        <w:rPr>
          <w:rStyle w:val="FootnoteReference"/>
        </w:rPr>
        <w:footnoteRef/>
      </w:r>
      <w:r>
        <w:t xml:space="preserve"> 5 February 2021. </w:t>
      </w:r>
    </w:p>
  </w:footnote>
  <w:footnote w:id="3">
    <w:p w14:paraId="415BF221" w14:textId="54E9B11C" w:rsidR="007A6DC3" w:rsidRDefault="007A6DC3">
      <w:pPr>
        <w:pStyle w:val="FootnoteText"/>
      </w:pPr>
      <w:r>
        <w:rPr>
          <w:rStyle w:val="FootnoteReference"/>
        </w:rPr>
        <w:footnoteRef/>
      </w:r>
      <w:r>
        <w:t xml:space="preserve"> 19 February 2021.</w:t>
      </w:r>
    </w:p>
  </w:footnote>
  <w:footnote w:id="4">
    <w:p w14:paraId="317FF335" w14:textId="4E6D38A4" w:rsidR="00EE6728" w:rsidRDefault="00EE6728">
      <w:pPr>
        <w:pStyle w:val="FootnoteText"/>
      </w:pPr>
      <w:r>
        <w:rPr>
          <w:rStyle w:val="FootnoteReference"/>
        </w:rPr>
        <w:footnoteRef/>
      </w:r>
      <w:r>
        <w:t xml:space="preserve"> 5 March 2021.</w:t>
      </w:r>
    </w:p>
  </w:footnote>
  <w:footnote w:id="5">
    <w:p w14:paraId="11644722" w14:textId="77777777" w:rsidR="001809F6" w:rsidRDefault="001809F6" w:rsidP="001809F6">
      <w:pPr>
        <w:pStyle w:val="FootnoteText"/>
      </w:pPr>
      <w:r>
        <w:rPr>
          <w:rStyle w:val="FootnoteReference"/>
        </w:rPr>
        <w:footnoteRef/>
      </w:r>
      <w:r>
        <w:t xml:space="preserve"> 19 February 2021.</w:t>
      </w:r>
    </w:p>
  </w:footnote>
  <w:footnote w:id="6">
    <w:p w14:paraId="174063FF" w14:textId="52DDCBBA" w:rsidR="00EE6728" w:rsidRDefault="00EE6728">
      <w:pPr>
        <w:pStyle w:val="FootnoteText"/>
      </w:pPr>
      <w:r>
        <w:rPr>
          <w:rStyle w:val="FootnoteReference"/>
        </w:rPr>
        <w:footnoteRef/>
      </w:r>
      <w:r>
        <w:t xml:space="preserve"> 9 April 2021. </w:t>
      </w:r>
    </w:p>
  </w:footnote>
  <w:footnote w:id="7">
    <w:p w14:paraId="5AB0E585" w14:textId="77777777" w:rsidR="00136D88" w:rsidRDefault="00136D88" w:rsidP="00136D88">
      <w:pPr>
        <w:pStyle w:val="FootnoteText"/>
      </w:pPr>
      <w:r>
        <w:rPr>
          <w:rStyle w:val="FootnoteReference"/>
        </w:rPr>
        <w:footnoteRef/>
      </w:r>
      <w:r>
        <w:t xml:space="preserve"> 12 March 2021.</w:t>
      </w:r>
    </w:p>
  </w:footnote>
  <w:footnote w:id="8">
    <w:p w14:paraId="2D26C641" w14:textId="77777777" w:rsidR="00136D88" w:rsidRDefault="00136D88" w:rsidP="00136D88">
      <w:pPr>
        <w:pStyle w:val="FootnoteText"/>
      </w:pPr>
      <w:r>
        <w:rPr>
          <w:rStyle w:val="FootnoteReference"/>
        </w:rPr>
        <w:footnoteRef/>
      </w:r>
      <w:r>
        <w:t xml:space="preserve"> 29 January 2021.</w:t>
      </w:r>
    </w:p>
  </w:footnote>
  <w:footnote w:id="9">
    <w:p w14:paraId="44400E20" w14:textId="017F2FC9" w:rsidR="00192F1E" w:rsidRDefault="00192F1E">
      <w:pPr>
        <w:pStyle w:val="FootnoteText"/>
      </w:pPr>
      <w:r>
        <w:rPr>
          <w:rStyle w:val="FootnoteReference"/>
        </w:rPr>
        <w:footnoteRef/>
      </w:r>
      <w:r>
        <w:t xml:space="preserve"> [26 March 2021</w:t>
      </w:r>
      <w:r w:rsidR="00136D88">
        <w:t>].</w:t>
      </w:r>
    </w:p>
  </w:footnote>
  <w:footnote w:id="10">
    <w:p w14:paraId="0C78B0A0" w14:textId="288B59E9" w:rsidR="00192F1E" w:rsidRDefault="00192F1E">
      <w:pPr>
        <w:pStyle w:val="FootnoteText"/>
      </w:pPr>
      <w:r>
        <w:rPr>
          <w:rStyle w:val="FootnoteReference"/>
        </w:rPr>
        <w:footnoteRef/>
      </w:r>
      <w:r>
        <w:t xml:space="preserve"> 9 April 2021.</w:t>
      </w:r>
    </w:p>
  </w:footnote>
  <w:footnote w:id="11">
    <w:p w14:paraId="0F7A8D91" w14:textId="56662F64" w:rsidR="00A21109" w:rsidRPr="00A21109" w:rsidRDefault="3BCC5BAC" w:rsidP="000D3490">
      <w:pPr>
        <w:pStyle w:val="FootnoteText"/>
      </w:pPr>
      <w:r w:rsidRPr="3BCC5BAC">
        <w:rPr>
          <w:rStyle w:val="FootnoteReference"/>
        </w:rPr>
        <w:footnoteRef/>
      </w:r>
      <w:r w:rsidR="28266284">
        <w:t xml:space="preserve"> 19 March 2021.</w:t>
      </w:r>
    </w:p>
  </w:footnote>
  <w:footnote w:id="12">
    <w:p w14:paraId="6205AA4D" w14:textId="3DFCBF31" w:rsidR="00EE6728" w:rsidRDefault="00EE6728">
      <w:pPr>
        <w:pStyle w:val="FootnoteText"/>
      </w:pPr>
      <w:r>
        <w:rPr>
          <w:rStyle w:val="FootnoteReference"/>
        </w:rPr>
        <w:footnoteRef/>
      </w:r>
      <w:r>
        <w:t xml:space="preserve"> 5 March 2021.</w:t>
      </w:r>
    </w:p>
  </w:footnote>
  <w:footnote w:id="13">
    <w:p w14:paraId="49467068" w14:textId="152F3DF2" w:rsidR="00EE6728" w:rsidRDefault="00EE6728">
      <w:pPr>
        <w:pStyle w:val="FootnoteText"/>
      </w:pPr>
      <w:r>
        <w:rPr>
          <w:rStyle w:val="FootnoteReference"/>
        </w:rPr>
        <w:footnoteRef/>
      </w:r>
      <w:r>
        <w:t xml:space="preserve"> 12 March 2021.</w:t>
      </w:r>
    </w:p>
  </w:footnote>
  <w:footnote w:id="14">
    <w:p w14:paraId="09CA0325" w14:textId="064E05A9" w:rsidR="00EE6728" w:rsidRDefault="00EE6728">
      <w:pPr>
        <w:pStyle w:val="FootnoteText"/>
      </w:pPr>
      <w:r>
        <w:rPr>
          <w:rStyle w:val="FootnoteReference"/>
        </w:rPr>
        <w:footnoteRef/>
      </w:r>
      <w:r>
        <w:t xml:space="preserve"> 26 March 2021. </w:t>
      </w:r>
    </w:p>
  </w:footnote>
  <w:footnote w:id="15">
    <w:p w14:paraId="41C62724" w14:textId="7C23BB43" w:rsidR="00EE6728" w:rsidRDefault="00EE6728">
      <w:pPr>
        <w:pStyle w:val="FootnoteText"/>
      </w:pPr>
      <w:r>
        <w:rPr>
          <w:rStyle w:val="FootnoteReference"/>
        </w:rPr>
        <w:footnoteRef/>
      </w:r>
      <w:r>
        <w:t xml:space="preserve"> 9 April 2021.</w:t>
      </w:r>
    </w:p>
  </w:footnote>
  <w:footnote w:id="16">
    <w:p w14:paraId="3A02FFEC" w14:textId="78B95683" w:rsidR="00EE6728" w:rsidRDefault="00EE6728">
      <w:pPr>
        <w:pStyle w:val="FootnoteText"/>
      </w:pPr>
      <w:r>
        <w:rPr>
          <w:rStyle w:val="FootnoteReference"/>
        </w:rPr>
        <w:footnoteRef/>
      </w:r>
      <w:r>
        <w:t xml:space="preserve"> 9 April 2021.</w:t>
      </w:r>
    </w:p>
  </w:footnote>
  <w:footnote w:id="17">
    <w:p w14:paraId="68761EED" w14:textId="7ACA0375" w:rsidR="02CCADCE" w:rsidRDefault="02CCADCE" w:rsidP="00131F61">
      <w:pPr>
        <w:pStyle w:val="FootnoteText"/>
      </w:pPr>
      <w:r w:rsidRPr="02CCADCE">
        <w:rPr>
          <w:rStyle w:val="FootnoteReference"/>
        </w:rPr>
        <w:footnoteRef/>
      </w:r>
      <w:r w:rsidR="59E94AD7">
        <w:t xml:space="preserve"> 19 March 2021.</w:t>
      </w:r>
    </w:p>
  </w:footnote>
  <w:footnote w:id="18">
    <w:p w14:paraId="517621A4" w14:textId="7306ED87" w:rsidR="7380A973" w:rsidRDefault="7380A973" w:rsidP="00131F61">
      <w:pPr>
        <w:pStyle w:val="FootnoteText"/>
      </w:pPr>
      <w:r w:rsidRPr="7380A973">
        <w:rPr>
          <w:rStyle w:val="FootnoteReference"/>
        </w:rPr>
        <w:footnoteRef/>
      </w:r>
      <w:r>
        <w:t xml:space="preserve"> 9 April 2021</w:t>
      </w:r>
      <w:r w:rsidR="00131F61">
        <w:t>.</w:t>
      </w:r>
    </w:p>
  </w:footnote>
  <w:footnote w:id="19">
    <w:p w14:paraId="4A2FD590" w14:textId="7EDCC9D1" w:rsidR="757DC9EB" w:rsidRDefault="757DC9EB" w:rsidP="00131F61">
      <w:pPr>
        <w:pStyle w:val="FootnoteText"/>
      </w:pPr>
      <w:r w:rsidRPr="757DC9EB">
        <w:rPr>
          <w:rStyle w:val="FootnoteReference"/>
        </w:rPr>
        <w:footnoteRef/>
      </w:r>
      <w:r w:rsidR="3CB2D444">
        <w:t xml:space="preserve"> 16 April</w:t>
      </w:r>
      <w:r w:rsidR="61D7D0C3">
        <w:t xml:space="preserve"> 2021.</w:t>
      </w:r>
    </w:p>
  </w:footnote>
  <w:footnote w:id="20">
    <w:p w14:paraId="3B1DB47C" w14:textId="6EF7AB90" w:rsidR="00B304A8" w:rsidRPr="00B304A8" w:rsidRDefault="00B304A8">
      <w:pPr>
        <w:pStyle w:val="FootnoteText"/>
        <w:rPr>
          <w:lang w:val="en-AU"/>
        </w:rPr>
      </w:pPr>
      <w:r>
        <w:rPr>
          <w:rStyle w:val="FootnoteReference"/>
        </w:rPr>
        <w:footnoteRef/>
      </w:r>
      <w:r>
        <w:t xml:space="preserve"> </w:t>
      </w:r>
      <w:r w:rsidR="004A7956">
        <w:t>14 May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DC3"/>
    <w:multiLevelType w:val="hybridMultilevel"/>
    <w:tmpl w:val="EF64772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C10F6C"/>
    <w:multiLevelType w:val="hybridMultilevel"/>
    <w:tmpl w:val="FA1A7790"/>
    <w:lvl w:ilvl="0" w:tplc="D660C48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F17F36"/>
    <w:multiLevelType w:val="hybridMultilevel"/>
    <w:tmpl w:val="07604564"/>
    <w:lvl w:ilvl="0" w:tplc="24BED9EA">
      <w:start w:val="1"/>
      <w:numFmt w:val="decimal"/>
      <w:lvlText w:val="%1."/>
      <w:lvlJc w:val="left"/>
      <w:pPr>
        <w:ind w:left="720" w:hanging="360"/>
      </w:pPr>
      <w:rPr>
        <w:rFonts w:hint="default"/>
        <w:b w:val="0"/>
      </w:rPr>
    </w:lvl>
    <w:lvl w:ilvl="1" w:tplc="0C090001">
      <w:start w:val="1"/>
      <w:numFmt w:val="bullet"/>
      <w:lvlText w:val=""/>
      <w:lvlJc w:val="left"/>
      <w:pPr>
        <w:ind w:left="1440" w:hanging="360"/>
      </w:pPr>
      <w:rPr>
        <w:rFonts w:ascii="Symbol" w:hAnsi="Symbol" w:hint="default"/>
      </w:rPr>
    </w:lvl>
    <w:lvl w:ilvl="2" w:tplc="AB6E24C6">
      <w:start w:val="1"/>
      <w:numFmt w:val="lowerLetter"/>
      <w:lvlText w:val="(%3)"/>
      <w:lvlJc w:val="left"/>
      <w:pPr>
        <w:ind w:left="2160" w:hanging="360"/>
      </w:pPr>
      <w:rPr>
        <w:rFonts w:asciiTheme="minorHAnsi" w:eastAsiaTheme="minorHAnsi" w:hAnsiTheme="minorHAnsi" w:cstheme="minorBidi"/>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9449E"/>
    <w:multiLevelType w:val="hybridMultilevel"/>
    <w:tmpl w:val="B55277AC"/>
    <w:lvl w:ilvl="0" w:tplc="3D70850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B171E"/>
    <w:multiLevelType w:val="multilevel"/>
    <w:tmpl w:val="2758D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B8177B"/>
    <w:multiLevelType w:val="hybridMultilevel"/>
    <w:tmpl w:val="BBA42CA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EBB19FD"/>
    <w:multiLevelType w:val="hybridMultilevel"/>
    <w:tmpl w:val="00B205F0"/>
    <w:lvl w:ilvl="0" w:tplc="3DCC4B74">
      <w:start w:val="1"/>
      <w:numFmt w:val="decimal"/>
      <w:lvlText w:val="%1."/>
      <w:lvlJc w:val="left"/>
      <w:pPr>
        <w:ind w:left="1125" w:hanging="360"/>
      </w:pPr>
      <w:rPr>
        <w:rFonts w:hint="default"/>
      </w:rPr>
    </w:lvl>
    <w:lvl w:ilvl="1" w:tplc="08090019">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 w:numId="8">
    <w:abstractNumId w:val="2"/>
    <w:lvlOverride w:ilvl="0">
      <w:startOverride w:val="1"/>
    </w:lvlOverride>
    <w:lvlOverride w:ilvl="1"/>
    <w:lvlOverride w:ilvl="2">
      <w:startOverride w:val="1"/>
    </w:lvlOverride>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ban Elliott-Renhard">
    <w15:presenceInfo w15:providerId="None" w15:userId="Ayban Elliott-Ren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435"/>
    <w:rsid w:val="00000B42"/>
    <w:rsid w:val="00000F79"/>
    <w:rsid w:val="00007FB2"/>
    <w:rsid w:val="00010519"/>
    <w:rsid w:val="00013AA6"/>
    <w:rsid w:val="00014001"/>
    <w:rsid w:val="00014953"/>
    <w:rsid w:val="00025C22"/>
    <w:rsid w:val="00030852"/>
    <w:rsid w:val="00037B6A"/>
    <w:rsid w:val="000467F3"/>
    <w:rsid w:val="00050C2B"/>
    <w:rsid w:val="00061A12"/>
    <w:rsid w:val="00062357"/>
    <w:rsid w:val="000751C8"/>
    <w:rsid w:val="00077645"/>
    <w:rsid w:val="00081374"/>
    <w:rsid w:val="000873CB"/>
    <w:rsid w:val="0009073F"/>
    <w:rsid w:val="00095867"/>
    <w:rsid w:val="0009792D"/>
    <w:rsid w:val="000A2735"/>
    <w:rsid w:val="000A5847"/>
    <w:rsid w:val="000A5CAF"/>
    <w:rsid w:val="000A5ECE"/>
    <w:rsid w:val="000A70F1"/>
    <w:rsid w:val="000A784B"/>
    <w:rsid w:val="000B282E"/>
    <w:rsid w:val="000B3751"/>
    <w:rsid w:val="000C0D85"/>
    <w:rsid w:val="000D14DD"/>
    <w:rsid w:val="000D3490"/>
    <w:rsid w:val="000D3C89"/>
    <w:rsid w:val="000E703A"/>
    <w:rsid w:val="000F0B1E"/>
    <w:rsid w:val="000F18D2"/>
    <w:rsid w:val="000F1E2C"/>
    <w:rsid w:val="000F4B57"/>
    <w:rsid w:val="00104F75"/>
    <w:rsid w:val="00111855"/>
    <w:rsid w:val="00116FFE"/>
    <w:rsid w:val="001175FF"/>
    <w:rsid w:val="0012623F"/>
    <w:rsid w:val="00130B01"/>
    <w:rsid w:val="00131F61"/>
    <w:rsid w:val="00136462"/>
    <w:rsid w:val="00136D88"/>
    <w:rsid w:val="001378E3"/>
    <w:rsid w:val="00154D87"/>
    <w:rsid w:val="001565FA"/>
    <w:rsid w:val="001574B9"/>
    <w:rsid w:val="00161A1F"/>
    <w:rsid w:val="001643AB"/>
    <w:rsid w:val="0017774D"/>
    <w:rsid w:val="001809F6"/>
    <w:rsid w:val="0018475E"/>
    <w:rsid w:val="0019226E"/>
    <w:rsid w:val="00192F1E"/>
    <w:rsid w:val="001940F9"/>
    <w:rsid w:val="00197AF9"/>
    <w:rsid w:val="001A1682"/>
    <w:rsid w:val="001A6E9B"/>
    <w:rsid w:val="001B0B83"/>
    <w:rsid w:val="001B12CF"/>
    <w:rsid w:val="001B4157"/>
    <w:rsid w:val="001B595B"/>
    <w:rsid w:val="001B5E9C"/>
    <w:rsid w:val="001D28D9"/>
    <w:rsid w:val="001D4F68"/>
    <w:rsid w:val="001E7FE7"/>
    <w:rsid w:val="002071F9"/>
    <w:rsid w:val="00210039"/>
    <w:rsid w:val="00221260"/>
    <w:rsid w:val="0023639F"/>
    <w:rsid w:val="00250BAF"/>
    <w:rsid w:val="00255F22"/>
    <w:rsid w:val="002579CF"/>
    <w:rsid w:val="00261E5D"/>
    <w:rsid w:val="002673AA"/>
    <w:rsid w:val="002701F4"/>
    <w:rsid w:val="00284694"/>
    <w:rsid w:val="00285D86"/>
    <w:rsid w:val="0028781F"/>
    <w:rsid w:val="00291A26"/>
    <w:rsid w:val="00296E8F"/>
    <w:rsid w:val="002A19DD"/>
    <w:rsid w:val="002A4C32"/>
    <w:rsid w:val="002B3669"/>
    <w:rsid w:val="002B53F8"/>
    <w:rsid w:val="002B6339"/>
    <w:rsid w:val="002B770E"/>
    <w:rsid w:val="002C08D1"/>
    <w:rsid w:val="002C5E8C"/>
    <w:rsid w:val="002D1EC5"/>
    <w:rsid w:val="002D3539"/>
    <w:rsid w:val="002E06E8"/>
    <w:rsid w:val="002E0DC5"/>
    <w:rsid w:val="002E57BB"/>
    <w:rsid w:val="00304251"/>
    <w:rsid w:val="003065A2"/>
    <w:rsid w:val="00335551"/>
    <w:rsid w:val="00341BF2"/>
    <w:rsid w:val="0035623D"/>
    <w:rsid w:val="00363364"/>
    <w:rsid w:val="00364950"/>
    <w:rsid w:val="00366FC7"/>
    <w:rsid w:val="00370A4C"/>
    <w:rsid w:val="0037248D"/>
    <w:rsid w:val="00377773"/>
    <w:rsid w:val="003801B9"/>
    <w:rsid w:val="00382293"/>
    <w:rsid w:val="00382AFF"/>
    <w:rsid w:val="00383D9F"/>
    <w:rsid w:val="00392099"/>
    <w:rsid w:val="003A4A2A"/>
    <w:rsid w:val="003C3ED7"/>
    <w:rsid w:val="003C49A9"/>
    <w:rsid w:val="003C51BD"/>
    <w:rsid w:val="003D2F36"/>
    <w:rsid w:val="003D6BCA"/>
    <w:rsid w:val="003F778C"/>
    <w:rsid w:val="00400A0D"/>
    <w:rsid w:val="00411389"/>
    <w:rsid w:val="00416AB6"/>
    <w:rsid w:val="00432D16"/>
    <w:rsid w:val="004343BD"/>
    <w:rsid w:val="0043457F"/>
    <w:rsid w:val="004368F0"/>
    <w:rsid w:val="0044393C"/>
    <w:rsid w:val="00446E71"/>
    <w:rsid w:val="00457AC7"/>
    <w:rsid w:val="0046196F"/>
    <w:rsid w:val="00464EF0"/>
    <w:rsid w:val="00475C87"/>
    <w:rsid w:val="00487659"/>
    <w:rsid w:val="00487F9C"/>
    <w:rsid w:val="004904EA"/>
    <w:rsid w:val="00496627"/>
    <w:rsid w:val="004A0011"/>
    <w:rsid w:val="004A7956"/>
    <w:rsid w:val="004B2900"/>
    <w:rsid w:val="004C1191"/>
    <w:rsid w:val="004C592B"/>
    <w:rsid w:val="004E0A3F"/>
    <w:rsid w:val="004E458F"/>
    <w:rsid w:val="004F3435"/>
    <w:rsid w:val="004F481A"/>
    <w:rsid w:val="004F5708"/>
    <w:rsid w:val="00500F35"/>
    <w:rsid w:val="0050114F"/>
    <w:rsid w:val="00501C0F"/>
    <w:rsid w:val="00504A87"/>
    <w:rsid w:val="00523F05"/>
    <w:rsid w:val="00526EC3"/>
    <w:rsid w:val="00530646"/>
    <w:rsid w:val="005335D3"/>
    <w:rsid w:val="00536755"/>
    <w:rsid w:val="00540686"/>
    <w:rsid w:val="00552705"/>
    <w:rsid w:val="00553AA7"/>
    <w:rsid w:val="005547D2"/>
    <w:rsid w:val="00566720"/>
    <w:rsid w:val="00570156"/>
    <w:rsid w:val="00570CC9"/>
    <w:rsid w:val="00573663"/>
    <w:rsid w:val="00581F7C"/>
    <w:rsid w:val="005825C8"/>
    <w:rsid w:val="00585BC1"/>
    <w:rsid w:val="005A1109"/>
    <w:rsid w:val="005A28EE"/>
    <w:rsid w:val="005B4E01"/>
    <w:rsid w:val="005B4FE1"/>
    <w:rsid w:val="005B6A59"/>
    <w:rsid w:val="005B6CD1"/>
    <w:rsid w:val="005C54C6"/>
    <w:rsid w:val="005C6E1E"/>
    <w:rsid w:val="005D0CFD"/>
    <w:rsid w:val="005D1DCB"/>
    <w:rsid w:val="005D70D6"/>
    <w:rsid w:val="005E6BDF"/>
    <w:rsid w:val="005F3D6B"/>
    <w:rsid w:val="005F4821"/>
    <w:rsid w:val="00605372"/>
    <w:rsid w:val="00606A83"/>
    <w:rsid w:val="006125B2"/>
    <w:rsid w:val="00614D71"/>
    <w:rsid w:val="00614FBA"/>
    <w:rsid w:val="00616C4D"/>
    <w:rsid w:val="006179DC"/>
    <w:rsid w:val="00622CAB"/>
    <w:rsid w:val="00635844"/>
    <w:rsid w:val="00654327"/>
    <w:rsid w:val="0065565A"/>
    <w:rsid w:val="006576A0"/>
    <w:rsid w:val="00660A0D"/>
    <w:rsid w:val="006626AE"/>
    <w:rsid w:val="006634B8"/>
    <w:rsid w:val="00664FC9"/>
    <w:rsid w:val="006813A2"/>
    <w:rsid w:val="00683038"/>
    <w:rsid w:val="00687B9C"/>
    <w:rsid w:val="00687D1F"/>
    <w:rsid w:val="0069160D"/>
    <w:rsid w:val="00695F6F"/>
    <w:rsid w:val="00696BB9"/>
    <w:rsid w:val="0069731E"/>
    <w:rsid w:val="006A2373"/>
    <w:rsid w:val="006A69B9"/>
    <w:rsid w:val="006A70E4"/>
    <w:rsid w:val="006B38F1"/>
    <w:rsid w:val="006C7F8C"/>
    <w:rsid w:val="006D2748"/>
    <w:rsid w:val="006F0998"/>
    <w:rsid w:val="006F3225"/>
    <w:rsid w:val="006F604E"/>
    <w:rsid w:val="006F65A5"/>
    <w:rsid w:val="006F7D40"/>
    <w:rsid w:val="00700E21"/>
    <w:rsid w:val="007061A2"/>
    <w:rsid w:val="00716B8B"/>
    <w:rsid w:val="00717C52"/>
    <w:rsid w:val="0072266D"/>
    <w:rsid w:val="007229E3"/>
    <w:rsid w:val="00722D0D"/>
    <w:rsid w:val="00725B91"/>
    <w:rsid w:val="00727441"/>
    <w:rsid w:val="007373BB"/>
    <w:rsid w:val="007408B2"/>
    <w:rsid w:val="00751D83"/>
    <w:rsid w:val="00757C38"/>
    <w:rsid w:val="00761933"/>
    <w:rsid w:val="00763A84"/>
    <w:rsid w:val="00765EDA"/>
    <w:rsid w:val="007707D0"/>
    <w:rsid w:val="00775472"/>
    <w:rsid w:val="007754A9"/>
    <w:rsid w:val="007800E7"/>
    <w:rsid w:val="00781D4B"/>
    <w:rsid w:val="00783DDA"/>
    <w:rsid w:val="007859C4"/>
    <w:rsid w:val="007902C2"/>
    <w:rsid w:val="007903F1"/>
    <w:rsid w:val="007969B7"/>
    <w:rsid w:val="0079765F"/>
    <w:rsid w:val="007A1167"/>
    <w:rsid w:val="007A1863"/>
    <w:rsid w:val="007A6DC3"/>
    <w:rsid w:val="007B60E9"/>
    <w:rsid w:val="007C383C"/>
    <w:rsid w:val="007C500F"/>
    <w:rsid w:val="007C7E59"/>
    <w:rsid w:val="007D0B8A"/>
    <w:rsid w:val="007D4C86"/>
    <w:rsid w:val="007D5FDC"/>
    <w:rsid w:val="007E5E52"/>
    <w:rsid w:val="007F37E4"/>
    <w:rsid w:val="00806115"/>
    <w:rsid w:val="008122E1"/>
    <w:rsid w:val="008148E4"/>
    <w:rsid w:val="0081730F"/>
    <w:rsid w:val="00827E2D"/>
    <w:rsid w:val="00832D22"/>
    <w:rsid w:val="00834DC4"/>
    <w:rsid w:val="008415C7"/>
    <w:rsid w:val="00844152"/>
    <w:rsid w:val="00844826"/>
    <w:rsid w:val="0085775F"/>
    <w:rsid w:val="00865E1D"/>
    <w:rsid w:val="00867D21"/>
    <w:rsid w:val="0088056F"/>
    <w:rsid w:val="00880A4F"/>
    <w:rsid w:val="00881F90"/>
    <w:rsid w:val="00881FB8"/>
    <w:rsid w:val="00884F63"/>
    <w:rsid w:val="0088767F"/>
    <w:rsid w:val="008958E0"/>
    <w:rsid w:val="008A26D7"/>
    <w:rsid w:val="008A300D"/>
    <w:rsid w:val="008A59F1"/>
    <w:rsid w:val="008A7735"/>
    <w:rsid w:val="008B438A"/>
    <w:rsid w:val="008B5614"/>
    <w:rsid w:val="008C09E4"/>
    <w:rsid w:val="008D0A89"/>
    <w:rsid w:val="008D2FC5"/>
    <w:rsid w:val="008E6F18"/>
    <w:rsid w:val="008F278B"/>
    <w:rsid w:val="008F3D93"/>
    <w:rsid w:val="008F3DA5"/>
    <w:rsid w:val="008F3FDF"/>
    <w:rsid w:val="008F505E"/>
    <w:rsid w:val="00907414"/>
    <w:rsid w:val="009211C9"/>
    <w:rsid w:val="009213F6"/>
    <w:rsid w:val="009234AC"/>
    <w:rsid w:val="0092633F"/>
    <w:rsid w:val="00933046"/>
    <w:rsid w:val="00933050"/>
    <w:rsid w:val="009330B3"/>
    <w:rsid w:val="009346C5"/>
    <w:rsid w:val="00937AA8"/>
    <w:rsid w:val="0096405A"/>
    <w:rsid w:val="00974C39"/>
    <w:rsid w:val="00974EAE"/>
    <w:rsid w:val="009750C0"/>
    <w:rsid w:val="00983E68"/>
    <w:rsid w:val="0098483D"/>
    <w:rsid w:val="00987188"/>
    <w:rsid w:val="009908AA"/>
    <w:rsid w:val="009A78F2"/>
    <w:rsid w:val="009B5276"/>
    <w:rsid w:val="009B601F"/>
    <w:rsid w:val="009B66CE"/>
    <w:rsid w:val="009B67A2"/>
    <w:rsid w:val="009B743C"/>
    <w:rsid w:val="009C139E"/>
    <w:rsid w:val="009C316B"/>
    <w:rsid w:val="009C690B"/>
    <w:rsid w:val="009E2FAB"/>
    <w:rsid w:val="009E4F8D"/>
    <w:rsid w:val="009E7A35"/>
    <w:rsid w:val="00A0332D"/>
    <w:rsid w:val="00A10A3C"/>
    <w:rsid w:val="00A1452F"/>
    <w:rsid w:val="00A17A3B"/>
    <w:rsid w:val="00A21109"/>
    <w:rsid w:val="00A23D78"/>
    <w:rsid w:val="00A33000"/>
    <w:rsid w:val="00A33537"/>
    <w:rsid w:val="00A36675"/>
    <w:rsid w:val="00A36FEB"/>
    <w:rsid w:val="00A55870"/>
    <w:rsid w:val="00A64D7B"/>
    <w:rsid w:val="00A70203"/>
    <w:rsid w:val="00A731DD"/>
    <w:rsid w:val="00A7335C"/>
    <w:rsid w:val="00A77085"/>
    <w:rsid w:val="00A805B1"/>
    <w:rsid w:val="00A867F6"/>
    <w:rsid w:val="00A9677B"/>
    <w:rsid w:val="00A97A0A"/>
    <w:rsid w:val="00AA04F5"/>
    <w:rsid w:val="00AA16D4"/>
    <w:rsid w:val="00AA3309"/>
    <w:rsid w:val="00AB13A2"/>
    <w:rsid w:val="00AB512A"/>
    <w:rsid w:val="00AC766C"/>
    <w:rsid w:val="00AD211C"/>
    <w:rsid w:val="00AD6CAC"/>
    <w:rsid w:val="00AE13CF"/>
    <w:rsid w:val="00AE641E"/>
    <w:rsid w:val="00AF29D5"/>
    <w:rsid w:val="00AF3A3D"/>
    <w:rsid w:val="00B0032C"/>
    <w:rsid w:val="00B02865"/>
    <w:rsid w:val="00B02D95"/>
    <w:rsid w:val="00B06A19"/>
    <w:rsid w:val="00B10857"/>
    <w:rsid w:val="00B140AA"/>
    <w:rsid w:val="00B2387B"/>
    <w:rsid w:val="00B25D52"/>
    <w:rsid w:val="00B304A8"/>
    <w:rsid w:val="00B3076E"/>
    <w:rsid w:val="00B40357"/>
    <w:rsid w:val="00B41123"/>
    <w:rsid w:val="00B41776"/>
    <w:rsid w:val="00B4408E"/>
    <w:rsid w:val="00B516F2"/>
    <w:rsid w:val="00B52E6A"/>
    <w:rsid w:val="00B56344"/>
    <w:rsid w:val="00B56872"/>
    <w:rsid w:val="00B603FA"/>
    <w:rsid w:val="00B70280"/>
    <w:rsid w:val="00B7333B"/>
    <w:rsid w:val="00B825D2"/>
    <w:rsid w:val="00B91281"/>
    <w:rsid w:val="00B92C42"/>
    <w:rsid w:val="00BA2E45"/>
    <w:rsid w:val="00BA7A09"/>
    <w:rsid w:val="00BB0C99"/>
    <w:rsid w:val="00BB4300"/>
    <w:rsid w:val="00BB4F9C"/>
    <w:rsid w:val="00BD0620"/>
    <w:rsid w:val="00BD2AE7"/>
    <w:rsid w:val="00BD2DFE"/>
    <w:rsid w:val="00BE1E37"/>
    <w:rsid w:val="00BE3104"/>
    <w:rsid w:val="00BE7965"/>
    <w:rsid w:val="00BF255E"/>
    <w:rsid w:val="00BF3C66"/>
    <w:rsid w:val="00BF3ECF"/>
    <w:rsid w:val="00BF6932"/>
    <w:rsid w:val="00C11145"/>
    <w:rsid w:val="00C12687"/>
    <w:rsid w:val="00C160BC"/>
    <w:rsid w:val="00C249A6"/>
    <w:rsid w:val="00C25E9F"/>
    <w:rsid w:val="00C3278E"/>
    <w:rsid w:val="00C33446"/>
    <w:rsid w:val="00C351A4"/>
    <w:rsid w:val="00C44501"/>
    <w:rsid w:val="00C576B0"/>
    <w:rsid w:val="00C6255C"/>
    <w:rsid w:val="00C6492E"/>
    <w:rsid w:val="00C64A20"/>
    <w:rsid w:val="00C65828"/>
    <w:rsid w:val="00C71820"/>
    <w:rsid w:val="00C73680"/>
    <w:rsid w:val="00C803F1"/>
    <w:rsid w:val="00C91C4B"/>
    <w:rsid w:val="00C9585B"/>
    <w:rsid w:val="00CA3A34"/>
    <w:rsid w:val="00CA5171"/>
    <w:rsid w:val="00CA7BCA"/>
    <w:rsid w:val="00CB4D29"/>
    <w:rsid w:val="00CB6840"/>
    <w:rsid w:val="00CB6F49"/>
    <w:rsid w:val="00CD0DA4"/>
    <w:rsid w:val="00CE2A0A"/>
    <w:rsid w:val="00CE705D"/>
    <w:rsid w:val="00CF14AF"/>
    <w:rsid w:val="00CF7D53"/>
    <w:rsid w:val="00D015C0"/>
    <w:rsid w:val="00D144AC"/>
    <w:rsid w:val="00D14DDD"/>
    <w:rsid w:val="00D22A9E"/>
    <w:rsid w:val="00D454AE"/>
    <w:rsid w:val="00D469EF"/>
    <w:rsid w:val="00D514CF"/>
    <w:rsid w:val="00D553FE"/>
    <w:rsid w:val="00D57D9B"/>
    <w:rsid w:val="00D57F0D"/>
    <w:rsid w:val="00D66265"/>
    <w:rsid w:val="00D71C1F"/>
    <w:rsid w:val="00D72659"/>
    <w:rsid w:val="00D72A63"/>
    <w:rsid w:val="00D73419"/>
    <w:rsid w:val="00D73F4A"/>
    <w:rsid w:val="00D816A8"/>
    <w:rsid w:val="00DA237F"/>
    <w:rsid w:val="00DA7196"/>
    <w:rsid w:val="00DC37E5"/>
    <w:rsid w:val="00DD2948"/>
    <w:rsid w:val="00DE0481"/>
    <w:rsid w:val="00DF0BB7"/>
    <w:rsid w:val="00DF2A6C"/>
    <w:rsid w:val="00E052F6"/>
    <w:rsid w:val="00E06068"/>
    <w:rsid w:val="00E06204"/>
    <w:rsid w:val="00E10049"/>
    <w:rsid w:val="00E10677"/>
    <w:rsid w:val="00E139ED"/>
    <w:rsid w:val="00E23563"/>
    <w:rsid w:val="00E23E4E"/>
    <w:rsid w:val="00E26652"/>
    <w:rsid w:val="00E2779D"/>
    <w:rsid w:val="00E30415"/>
    <w:rsid w:val="00E3277E"/>
    <w:rsid w:val="00E35915"/>
    <w:rsid w:val="00E46BC6"/>
    <w:rsid w:val="00E51E09"/>
    <w:rsid w:val="00E52DA5"/>
    <w:rsid w:val="00E534BA"/>
    <w:rsid w:val="00E64F5E"/>
    <w:rsid w:val="00E6632C"/>
    <w:rsid w:val="00E711C5"/>
    <w:rsid w:val="00E72688"/>
    <w:rsid w:val="00E738EC"/>
    <w:rsid w:val="00E743F1"/>
    <w:rsid w:val="00E7654C"/>
    <w:rsid w:val="00E771A8"/>
    <w:rsid w:val="00E83369"/>
    <w:rsid w:val="00EA6810"/>
    <w:rsid w:val="00EA7A45"/>
    <w:rsid w:val="00EA7D44"/>
    <w:rsid w:val="00EB4DDD"/>
    <w:rsid w:val="00ED00D6"/>
    <w:rsid w:val="00ED0A36"/>
    <w:rsid w:val="00ED0B84"/>
    <w:rsid w:val="00EE6728"/>
    <w:rsid w:val="00EF039A"/>
    <w:rsid w:val="00EF0E66"/>
    <w:rsid w:val="00EF1130"/>
    <w:rsid w:val="00EF2B25"/>
    <w:rsid w:val="00EF5846"/>
    <w:rsid w:val="00EF6C64"/>
    <w:rsid w:val="00EF7E6F"/>
    <w:rsid w:val="00F07E4A"/>
    <w:rsid w:val="00F12EB9"/>
    <w:rsid w:val="00F147F2"/>
    <w:rsid w:val="00F16288"/>
    <w:rsid w:val="00F31ED3"/>
    <w:rsid w:val="00F332FF"/>
    <w:rsid w:val="00F3642E"/>
    <w:rsid w:val="00F37443"/>
    <w:rsid w:val="00F501DB"/>
    <w:rsid w:val="00F72935"/>
    <w:rsid w:val="00F95FCE"/>
    <w:rsid w:val="00F976FC"/>
    <w:rsid w:val="00FA2150"/>
    <w:rsid w:val="00FA43B3"/>
    <w:rsid w:val="00FA5D81"/>
    <w:rsid w:val="00FB60A7"/>
    <w:rsid w:val="00FE22B2"/>
    <w:rsid w:val="00FF4824"/>
    <w:rsid w:val="011A912D"/>
    <w:rsid w:val="0251CBF0"/>
    <w:rsid w:val="02CCADCE"/>
    <w:rsid w:val="02E4DA0C"/>
    <w:rsid w:val="02F46A2F"/>
    <w:rsid w:val="03400400"/>
    <w:rsid w:val="039D2632"/>
    <w:rsid w:val="048DF3CD"/>
    <w:rsid w:val="05BF8A72"/>
    <w:rsid w:val="05C37374"/>
    <w:rsid w:val="0663CBB4"/>
    <w:rsid w:val="07654097"/>
    <w:rsid w:val="07A01EF1"/>
    <w:rsid w:val="0804328A"/>
    <w:rsid w:val="0820BE83"/>
    <w:rsid w:val="0E47B3EE"/>
    <w:rsid w:val="0FA3117A"/>
    <w:rsid w:val="1034BA0D"/>
    <w:rsid w:val="10B714B7"/>
    <w:rsid w:val="117ABD4F"/>
    <w:rsid w:val="1345E912"/>
    <w:rsid w:val="1379A42F"/>
    <w:rsid w:val="13FD0648"/>
    <w:rsid w:val="1630A55F"/>
    <w:rsid w:val="1694B8F8"/>
    <w:rsid w:val="16B8682E"/>
    <w:rsid w:val="1837AC96"/>
    <w:rsid w:val="188393F1"/>
    <w:rsid w:val="18AA05AE"/>
    <w:rsid w:val="1A431388"/>
    <w:rsid w:val="1A8300EB"/>
    <w:rsid w:val="1BB41176"/>
    <w:rsid w:val="1BC257F0"/>
    <w:rsid w:val="1C0E3F4B"/>
    <w:rsid w:val="1C87BBA0"/>
    <w:rsid w:val="1D2D116C"/>
    <w:rsid w:val="1D309357"/>
    <w:rsid w:val="1EC55ED3"/>
    <w:rsid w:val="1EE6AFFF"/>
    <w:rsid w:val="1EE8EFB1"/>
    <w:rsid w:val="1F64326E"/>
    <w:rsid w:val="1FCD3163"/>
    <w:rsid w:val="207E671E"/>
    <w:rsid w:val="209FE659"/>
    <w:rsid w:val="20E8D3AB"/>
    <w:rsid w:val="247C67AF"/>
    <w:rsid w:val="249BB72A"/>
    <w:rsid w:val="26BE4D40"/>
    <w:rsid w:val="2748D296"/>
    <w:rsid w:val="28266284"/>
    <w:rsid w:val="2BE78B82"/>
    <w:rsid w:val="2CEA910E"/>
    <w:rsid w:val="2CF3BD5D"/>
    <w:rsid w:val="2D1102CB"/>
    <w:rsid w:val="2DCC80B7"/>
    <w:rsid w:val="2E2C4F04"/>
    <w:rsid w:val="2F3ABC1E"/>
    <w:rsid w:val="2F98C736"/>
    <w:rsid w:val="300A0592"/>
    <w:rsid w:val="313AA018"/>
    <w:rsid w:val="318BB394"/>
    <w:rsid w:val="318C7AD5"/>
    <w:rsid w:val="3426597F"/>
    <w:rsid w:val="35CBCD26"/>
    <w:rsid w:val="35E07C41"/>
    <w:rsid w:val="3663DE5A"/>
    <w:rsid w:val="3887EBC0"/>
    <w:rsid w:val="38CDEF59"/>
    <w:rsid w:val="38E8F472"/>
    <w:rsid w:val="3AAA07A0"/>
    <w:rsid w:val="3AFC46D4"/>
    <w:rsid w:val="3BCC5BAC"/>
    <w:rsid w:val="3C479E69"/>
    <w:rsid w:val="3CB2D444"/>
    <w:rsid w:val="3EEE93B2"/>
    <w:rsid w:val="3FEBA3F6"/>
    <w:rsid w:val="43C3FD13"/>
    <w:rsid w:val="44141253"/>
    <w:rsid w:val="468D72A2"/>
    <w:rsid w:val="471F1B35"/>
    <w:rsid w:val="479EBDAD"/>
    <w:rsid w:val="48937CBF"/>
    <w:rsid w:val="48D21ABA"/>
    <w:rsid w:val="4BD50345"/>
    <w:rsid w:val="4CD64AB8"/>
    <w:rsid w:val="4D7D20E7"/>
    <w:rsid w:val="4EAEB78C"/>
    <w:rsid w:val="4FA1B036"/>
    <w:rsid w:val="5249E650"/>
    <w:rsid w:val="52F17D36"/>
    <w:rsid w:val="53D3FA9D"/>
    <w:rsid w:val="543223A3"/>
    <w:rsid w:val="54478C5F"/>
    <w:rsid w:val="552F0211"/>
    <w:rsid w:val="554DF293"/>
    <w:rsid w:val="5619DB5F"/>
    <w:rsid w:val="56366758"/>
    <w:rsid w:val="5762A128"/>
    <w:rsid w:val="5884F534"/>
    <w:rsid w:val="59E94AD7"/>
    <w:rsid w:val="5A5CA109"/>
    <w:rsid w:val="5B5CE313"/>
    <w:rsid w:val="5C81FDF4"/>
    <w:rsid w:val="5D09BC75"/>
    <w:rsid w:val="5FCF041F"/>
    <w:rsid w:val="5FE3673F"/>
    <w:rsid w:val="617C723D"/>
    <w:rsid w:val="61D7D0C3"/>
    <w:rsid w:val="665CC9DA"/>
    <w:rsid w:val="6673C728"/>
    <w:rsid w:val="6BA16620"/>
    <w:rsid w:val="6D4D4268"/>
    <w:rsid w:val="6DF97329"/>
    <w:rsid w:val="6E7B5A15"/>
    <w:rsid w:val="6F3C1D61"/>
    <w:rsid w:val="70239313"/>
    <w:rsid w:val="709A4CE1"/>
    <w:rsid w:val="71DEAE56"/>
    <w:rsid w:val="72F02FD0"/>
    <w:rsid w:val="731C95DA"/>
    <w:rsid w:val="7380A973"/>
    <w:rsid w:val="74B8663B"/>
    <w:rsid w:val="757DC9EB"/>
    <w:rsid w:val="78EBE94C"/>
    <w:rsid w:val="7BE4EC13"/>
    <w:rsid w:val="7E28FCB3"/>
    <w:rsid w:val="7E2D1340"/>
    <w:rsid w:val="7E5E4C62"/>
    <w:rsid w:val="7FBB7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B58B"/>
  <w15:docId w15:val="{94C0AE4F-1172-4FE7-927B-3F62F421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435"/>
    <w:rPr>
      <w:rFonts w:ascii="Segoe UI" w:hAnsi="Segoe UI" w:cs="Segoe UI"/>
      <w:sz w:val="18"/>
      <w:szCs w:val="18"/>
    </w:rPr>
  </w:style>
  <w:style w:type="paragraph" w:styleId="ListParagraph">
    <w:name w:val="List Paragraph"/>
    <w:basedOn w:val="Normal"/>
    <w:uiPriority w:val="34"/>
    <w:qFormat/>
    <w:rsid w:val="006A69B9"/>
    <w:pPr>
      <w:ind w:left="720"/>
      <w:contextualSpacing/>
    </w:pPr>
  </w:style>
  <w:style w:type="character" w:styleId="Hyperlink">
    <w:name w:val="Hyperlink"/>
    <w:basedOn w:val="DefaultParagraphFont"/>
    <w:uiPriority w:val="99"/>
    <w:unhideWhenUsed/>
    <w:rsid w:val="0009073F"/>
    <w:rPr>
      <w:color w:val="0563C1" w:themeColor="hyperlink"/>
      <w:u w:val="single"/>
    </w:rPr>
  </w:style>
  <w:style w:type="character" w:customStyle="1" w:styleId="UnresolvedMention1">
    <w:name w:val="Unresolved Mention1"/>
    <w:basedOn w:val="DefaultParagraphFont"/>
    <w:uiPriority w:val="99"/>
    <w:semiHidden/>
    <w:unhideWhenUsed/>
    <w:rsid w:val="0009073F"/>
    <w:rPr>
      <w:color w:val="605E5C"/>
      <w:shd w:val="clear" w:color="auto" w:fill="E1DFDD"/>
    </w:rPr>
  </w:style>
  <w:style w:type="paragraph" w:styleId="FootnoteText">
    <w:name w:val="footnote text"/>
    <w:basedOn w:val="Normal"/>
    <w:link w:val="FootnoteTextChar"/>
    <w:uiPriority w:val="99"/>
    <w:semiHidden/>
    <w:unhideWhenUsed/>
    <w:rsid w:val="007A6D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C3"/>
    <w:rPr>
      <w:sz w:val="20"/>
      <w:szCs w:val="20"/>
    </w:rPr>
  </w:style>
  <w:style w:type="character" w:styleId="FootnoteReference">
    <w:name w:val="footnote reference"/>
    <w:basedOn w:val="DefaultParagraphFont"/>
    <w:uiPriority w:val="99"/>
    <w:semiHidden/>
    <w:unhideWhenUsed/>
    <w:rsid w:val="007A6DC3"/>
    <w:rPr>
      <w:vertAlign w:val="superscript"/>
    </w:rPr>
  </w:style>
  <w:style w:type="paragraph" w:styleId="Header">
    <w:name w:val="header"/>
    <w:basedOn w:val="Normal"/>
    <w:link w:val="HeaderChar"/>
    <w:uiPriority w:val="99"/>
    <w:semiHidden/>
    <w:unhideWhenUsed/>
    <w:rsid w:val="00A36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D29"/>
  </w:style>
  <w:style w:type="paragraph" w:styleId="Footer">
    <w:name w:val="footer"/>
    <w:basedOn w:val="Normal"/>
    <w:link w:val="FooterChar"/>
    <w:uiPriority w:val="99"/>
    <w:semiHidden/>
    <w:unhideWhenUsed/>
    <w:rsid w:val="00A36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4D29"/>
  </w:style>
  <w:style w:type="paragraph" w:styleId="CommentText">
    <w:name w:val="annotation text"/>
    <w:basedOn w:val="Normal"/>
    <w:link w:val="CommentTextChar"/>
    <w:uiPriority w:val="99"/>
    <w:semiHidden/>
    <w:unhideWhenUsed/>
    <w:rsid w:val="00573663"/>
    <w:pPr>
      <w:spacing w:line="240" w:lineRule="auto"/>
    </w:pPr>
    <w:rPr>
      <w:sz w:val="20"/>
      <w:szCs w:val="20"/>
    </w:rPr>
  </w:style>
  <w:style w:type="character" w:customStyle="1" w:styleId="CommentTextChar">
    <w:name w:val="Comment Text Char"/>
    <w:basedOn w:val="DefaultParagraphFont"/>
    <w:link w:val="CommentText"/>
    <w:uiPriority w:val="99"/>
    <w:semiHidden/>
    <w:rsid w:val="00573663"/>
    <w:rPr>
      <w:sz w:val="20"/>
      <w:szCs w:val="20"/>
    </w:rPr>
  </w:style>
  <w:style w:type="character" w:styleId="CommentReference">
    <w:name w:val="annotation reference"/>
    <w:basedOn w:val="DefaultParagraphFont"/>
    <w:uiPriority w:val="99"/>
    <w:semiHidden/>
    <w:unhideWhenUsed/>
    <w:rsid w:val="00573663"/>
    <w:rPr>
      <w:sz w:val="16"/>
      <w:szCs w:val="16"/>
    </w:rPr>
  </w:style>
  <w:style w:type="paragraph" w:styleId="CommentSubject">
    <w:name w:val="annotation subject"/>
    <w:basedOn w:val="CommentText"/>
    <w:next w:val="CommentText"/>
    <w:link w:val="CommentSubjectChar"/>
    <w:uiPriority w:val="99"/>
    <w:semiHidden/>
    <w:unhideWhenUsed/>
    <w:rsid w:val="001175FF"/>
    <w:rPr>
      <w:b/>
      <w:bCs/>
    </w:rPr>
  </w:style>
  <w:style w:type="character" w:customStyle="1" w:styleId="CommentSubjectChar">
    <w:name w:val="Comment Subject Char"/>
    <w:basedOn w:val="CommentTextChar"/>
    <w:link w:val="CommentSubject"/>
    <w:uiPriority w:val="99"/>
    <w:semiHidden/>
    <w:rsid w:val="001175FF"/>
    <w:rPr>
      <w:b/>
      <w:bCs/>
      <w:sz w:val="20"/>
      <w:szCs w:val="20"/>
    </w:rPr>
  </w:style>
  <w:style w:type="character" w:styleId="UnresolvedMention">
    <w:name w:val="Unresolved Mention"/>
    <w:basedOn w:val="DefaultParagraphFont"/>
    <w:uiPriority w:val="99"/>
    <w:semiHidden/>
    <w:unhideWhenUsed/>
    <w:rsid w:val="00A1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4412">
      <w:bodyDiv w:val="1"/>
      <w:marLeft w:val="0"/>
      <w:marRight w:val="0"/>
      <w:marTop w:val="0"/>
      <w:marBottom w:val="0"/>
      <w:divBdr>
        <w:top w:val="none" w:sz="0" w:space="0" w:color="auto"/>
        <w:left w:val="none" w:sz="0" w:space="0" w:color="auto"/>
        <w:bottom w:val="none" w:sz="0" w:space="0" w:color="auto"/>
        <w:right w:val="none" w:sz="0" w:space="0" w:color="auto"/>
      </w:divBdr>
    </w:div>
    <w:div w:id="1025712523">
      <w:bodyDiv w:val="1"/>
      <w:marLeft w:val="0"/>
      <w:marRight w:val="0"/>
      <w:marTop w:val="0"/>
      <w:marBottom w:val="0"/>
      <w:divBdr>
        <w:top w:val="none" w:sz="0" w:space="0" w:color="auto"/>
        <w:left w:val="none" w:sz="0" w:space="0" w:color="auto"/>
        <w:bottom w:val="none" w:sz="0" w:space="0" w:color="auto"/>
        <w:right w:val="none" w:sz="0" w:space="0" w:color="auto"/>
      </w:divBdr>
    </w:div>
    <w:div w:id="1186869447">
      <w:bodyDiv w:val="1"/>
      <w:marLeft w:val="0"/>
      <w:marRight w:val="0"/>
      <w:marTop w:val="0"/>
      <w:marBottom w:val="0"/>
      <w:divBdr>
        <w:top w:val="none" w:sz="0" w:space="0" w:color="auto"/>
        <w:left w:val="none" w:sz="0" w:space="0" w:color="auto"/>
        <w:bottom w:val="none" w:sz="0" w:space="0" w:color="auto"/>
        <w:right w:val="none" w:sz="0" w:space="0" w:color="auto"/>
      </w:divBdr>
    </w:div>
    <w:div w:id="214592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6/7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9E2EE-FDEA-4E53-BB1F-AD6F0FB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Links>
    <vt:vector size="6" baseType="variant">
      <vt:variant>
        <vt:i4>458773</vt:i4>
      </vt:variant>
      <vt:variant>
        <vt:i4>0</vt:i4>
      </vt:variant>
      <vt:variant>
        <vt:i4>0</vt:i4>
      </vt:variant>
      <vt:variant>
        <vt:i4>5</vt:i4>
      </vt:variant>
      <vt:variant>
        <vt:lpwstr>https://cite.case.law/nm/76/703/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Armour</dc:creator>
  <cp:keywords/>
  <dc:description/>
  <cp:lastModifiedBy>Ayban Elliott-Renhard</cp:lastModifiedBy>
  <cp:revision>175</cp:revision>
  <dcterms:created xsi:type="dcterms:W3CDTF">2021-03-12T22:19:00Z</dcterms:created>
  <dcterms:modified xsi:type="dcterms:W3CDTF">2021-06-16T14:30:00Z</dcterms:modified>
</cp:coreProperties>
</file>